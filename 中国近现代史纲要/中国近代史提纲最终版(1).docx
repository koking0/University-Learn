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《中国近代史纲要》试题（A卷）</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一、单项选择题（请将正确答案的标号填写在括号内，每小题1分，共12分）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1、鸦片战争以清政府的失败而告终，1842年8月29日，清政府被迫与英国签订了中国近代史上第一个不平等条约，这个条约是</w:t>
      </w:r>
      <w:ins w:id="0" w:author="Administrator" w:date="2017-01-03T10:36:23Z">
        <w:r>
          <w:rPr>
            <w:rFonts w:hint="eastAsia" w:asciiTheme="minorEastAsia" w:hAnsiTheme="minorEastAsia" w:eastAsiaTheme="minorEastAsia" w:cstheme="minorEastAsia"/>
            <w:sz w:val="21"/>
            <w:szCs w:val="21"/>
          </w:rPr>
          <w:t>（</w:t>
        </w:r>
      </w:ins>
      <w:ins w:id="1" w:author="Administrator" w:date="2017-01-03T10:36:23Z">
        <w:r>
          <w:rPr>
            <w:rFonts w:hint="eastAsia" w:asciiTheme="minorEastAsia" w:hAnsiTheme="minorEastAsia" w:eastAsiaTheme="minorEastAsia" w:cstheme="minorEastAsia"/>
            <w:sz w:val="21"/>
            <w:szCs w:val="21"/>
            <w:lang w:val="en-US" w:eastAsia="zh-CN"/>
          </w:rPr>
          <w:t xml:space="preserve"> A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A.《南京条约》B.《虎门条约》C《.望厦条约》D.《黄埔条约》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2、近代中国睁眼看世界的第一人是（</w:t>
      </w:r>
      <w:ins w:id="2" w:author="Administrator" w:date="2017-01-03T10:36:23Z">
        <w:r>
          <w:rPr>
            <w:rFonts w:hint="eastAsia" w:asciiTheme="minorEastAsia" w:hAnsiTheme="minorEastAsia" w:eastAsiaTheme="minorEastAsia" w:cstheme="minorEastAsia"/>
            <w:sz w:val="21"/>
            <w:szCs w:val="21"/>
          </w:rPr>
          <w:t>（</w:t>
        </w:r>
      </w:ins>
      <w:ins w:id="3" w:author="Administrator" w:date="2017-01-03T10:36:23Z">
        <w:r>
          <w:rPr>
            <w:rFonts w:hint="eastAsia" w:asciiTheme="minorEastAsia" w:hAnsiTheme="minorEastAsia" w:eastAsiaTheme="minorEastAsia" w:cstheme="minorEastAsia"/>
            <w:sz w:val="21"/>
            <w:szCs w:val="21"/>
            <w:lang w:val="en-US" w:eastAsia="zh-CN"/>
          </w:rPr>
          <w:t xml:space="preserve"> D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A.李鸿章B.魏源C.郑观应D.林则徐</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3、太平天国由盛转衰的分水岭是（</w:t>
      </w:r>
      <w:ins w:id="4" w:author="Administrator" w:date="2017-01-03T10:36:23Z">
        <w:r>
          <w:rPr>
            <w:rFonts w:hint="eastAsia" w:asciiTheme="minorEastAsia" w:hAnsiTheme="minorEastAsia" w:eastAsiaTheme="minorEastAsia" w:cstheme="minorEastAsia"/>
            <w:sz w:val="21"/>
            <w:szCs w:val="21"/>
          </w:rPr>
          <w:t>（</w:t>
        </w:r>
      </w:ins>
      <w:ins w:id="5" w:author="Administrator" w:date="2017-01-03T10:36:23Z">
        <w:r>
          <w:rPr>
            <w:rFonts w:hint="eastAsia" w:asciiTheme="minorEastAsia" w:hAnsiTheme="minorEastAsia" w:eastAsiaTheme="minorEastAsia" w:cstheme="minorEastAsia"/>
            <w:sz w:val="21"/>
            <w:szCs w:val="21"/>
            <w:lang w:val="en-US" w:eastAsia="zh-CN"/>
          </w:rPr>
          <w:t xml:space="preserve"> A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A.天京事变B.天京城外的破围战C.西征失败D.北伐失利</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4、洋务运动时期，当时国内最大的造船厂是（</w:t>
      </w:r>
      <w:ins w:id="6" w:author="Administrator" w:date="2017-01-03T10:36:24Z">
        <w:r>
          <w:rPr>
            <w:rFonts w:hint="eastAsia" w:asciiTheme="minorEastAsia" w:hAnsiTheme="minorEastAsia" w:eastAsiaTheme="minorEastAsia" w:cstheme="minorEastAsia"/>
            <w:sz w:val="21"/>
            <w:szCs w:val="21"/>
          </w:rPr>
          <w:t>（</w:t>
        </w:r>
      </w:ins>
      <w:ins w:id="7" w:author="Administrator" w:date="2017-01-03T10:36:24Z">
        <w:r>
          <w:rPr>
            <w:rFonts w:hint="eastAsia" w:asciiTheme="minorEastAsia" w:hAnsiTheme="minorEastAsia" w:eastAsiaTheme="minorEastAsia" w:cstheme="minorEastAsia"/>
            <w:sz w:val="21"/>
            <w:szCs w:val="21"/>
            <w:lang w:val="en-US" w:eastAsia="zh-CN"/>
          </w:rPr>
          <w:t xml:space="preserve"> A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A.福州船政局B.天津机器局C.湖北枪炮厂D.江南制造总局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5、戊戌维新时期，康有为主持的重要学堂是（</w:t>
      </w:r>
      <w:ins w:id="8" w:author="Administrator" w:date="2017-01-03T10:36:24Z">
        <w:r>
          <w:rPr>
            <w:rFonts w:hint="eastAsia" w:asciiTheme="minorEastAsia" w:hAnsiTheme="minorEastAsia" w:eastAsiaTheme="minorEastAsia" w:cstheme="minorEastAsia"/>
            <w:sz w:val="21"/>
            <w:szCs w:val="21"/>
          </w:rPr>
          <w:t>（</w:t>
        </w:r>
      </w:ins>
      <w:ins w:id="9" w:author="Administrator" w:date="2017-01-03T10:36:24Z">
        <w:r>
          <w:rPr>
            <w:rFonts w:hint="eastAsia" w:asciiTheme="minorEastAsia" w:hAnsiTheme="minorEastAsia" w:eastAsiaTheme="minorEastAsia" w:cstheme="minorEastAsia"/>
            <w:sz w:val="21"/>
            <w:szCs w:val="21"/>
            <w:lang w:val="en-US" w:eastAsia="zh-CN"/>
          </w:rPr>
          <w:t xml:space="preserve"> D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A.京师大学堂B.广方言馆C.时务学堂D.广州万木草堂</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6、中国近代第一个全国性的资产阶级革命政党是</w:t>
      </w:r>
      <w:r>
        <w:rPr>
          <w:rFonts w:hint="eastAsia" w:asciiTheme="minorEastAsia" w:hAnsiTheme="minorEastAsia" w:eastAsiaTheme="minorEastAsia" w:cstheme="minorEastAsia"/>
          <w:sz w:val="21"/>
          <w:szCs w:val="21"/>
          <w:lang w:val="en-US" w:eastAsia="zh-CN"/>
        </w:rPr>
        <w:t>R</w:t>
      </w:r>
      <w:ins w:id="10" w:author="Administrator" w:date="2017-01-03T10:36:24Z">
        <w:r>
          <w:rPr>
            <w:rFonts w:hint="eastAsia" w:asciiTheme="minorEastAsia" w:hAnsiTheme="minorEastAsia" w:eastAsiaTheme="minorEastAsia" w:cstheme="minorEastAsia"/>
            <w:sz w:val="21"/>
            <w:szCs w:val="21"/>
          </w:rPr>
          <w:t>（</w:t>
        </w:r>
      </w:ins>
      <w:ins w:id="11" w:author="Administrator" w:date="2017-01-03T10:36:24Z">
        <w:r>
          <w:rPr>
            <w:rFonts w:hint="eastAsia" w:asciiTheme="minorEastAsia" w:hAnsiTheme="minorEastAsia" w:eastAsiaTheme="minorEastAsia" w:cstheme="minorEastAsia"/>
            <w:sz w:val="21"/>
            <w:szCs w:val="21"/>
            <w:lang w:val="en-US" w:eastAsia="zh-CN"/>
          </w:rPr>
          <w:t xml:space="preserve"> C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A.强学会B.兴中会C.同盟会D.光复会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7、1920年8月，陈独秀、李汉俊、李达等人在（</w:t>
      </w:r>
      <w:ins w:id="12" w:author="Administrator" w:date="2017-01-03T10:36:24Z">
        <w:r>
          <w:rPr>
            <w:rFonts w:hint="eastAsia" w:asciiTheme="minorEastAsia" w:hAnsiTheme="minorEastAsia" w:eastAsiaTheme="minorEastAsia" w:cstheme="minorEastAsia"/>
            <w:sz w:val="21"/>
            <w:szCs w:val="21"/>
          </w:rPr>
          <w:t>（</w:t>
        </w:r>
      </w:ins>
      <w:ins w:id="13" w:author="Administrator" w:date="2017-01-03T10:36:24Z">
        <w:r>
          <w:rPr>
            <w:rFonts w:hint="eastAsia" w:asciiTheme="minorEastAsia" w:hAnsiTheme="minorEastAsia" w:eastAsiaTheme="minorEastAsia" w:cstheme="minorEastAsia"/>
            <w:sz w:val="21"/>
            <w:szCs w:val="21"/>
            <w:lang w:val="en-US" w:eastAsia="zh-CN"/>
          </w:rPr>
          <w:t xml:space="preserve"> B </w:t>
        </w:r>
      </w:ins>
      <w:r>
        <w:rPr>
          <w:rFonts w:hint="eastAsia" w:asciiTheme="minorEastAsia" w:hAnsiTheme="minorEastAsia" w:eastAsiaTheme="minorEastAsia" w:cstheme="minorEastAsia"/>
          <w:sz w:val="21"/>
          <w:szCs w:val="21"/>
        </w:rPr>
        <w:t>）成立了中国工人阶级政党最早的组织.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A.北京</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B.上海</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C.武汉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D.广州</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8、中国革命必须走“农村包围城市，武装夺取政权的道路”，主要是因为</w:t>
      </w:r>
      <w:r>
        <w:rPr>
          <w:rFonts w:hint="eastAsia" w:asciiTheme="minorEastAsia" w:hAnsiTheme="minorEastAsia" w:eastAsiaTheme="minorEastAsia" w:cstheme="minorEastAsia"/>
          <w:sz w:val="21"/>
          <w:szCs w:val="21"/>
          <w:lang w:val="en-US" w:eastAsia="zh-CN"/>
        </w:rPr>
        <w:t>R</w:t>
      </w:r>
      <w:ins w:id="14" w:author="Administrator" w:date="2017-01-03T10:36:24Z">
        <w:r>
          <w:rPr>
            <w:rFonts w:hint="eastAsia" w:asciiTheme="minorEastAsia" w:hAnsiTheme="minorEastAsia" w:eastAsiaTheme="minorEastAsia" w:cstheme="minorEastAsia"/>
            <w:sz w:val="21"/>
            <w:szCs w:val="21"/>
          </w:rPr>
          <w:t>（</w:t>
        </w:r>
      </w:ins>
      <w:ins w:id="15" w:author="Administrator" w:date="2017-01-03T10:36:24Z">
        <w:r>
          <w:rPr>
            <w:rFonts w:hint="eastAsia" w:asciiTheme="minorEastAsia" w:hAnsiTheme="minorEastAsia" w:eastAsiaTheme="minorEastAsia" w:cstheme="minorEastAsia"/>
            <w:sz w:val="21"/>
            <w:szCs w:val="21"/>
            <w:lang w:val="en-US" w:eastAsia="zh-CN"/>
          </w:rPr>
          <w:t xml:space="preserve"> C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A.中国农民占人口绝大多数B.反动阶级力量强大C.中国半殖民地半封建社会性质D.敌人在农村统治薄弱</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9、1941年5月，毛泽东做了</w:t>
      </w:r>
      <w:r>
        <w:rPr>
          <w:rFonts w:hint="eastAsia" w:asciiTheme="minorEastAsia" w:hAnsiTheme="minorEastAsia" w:eastAsiaTheme="minorEastAsia" w:cstheme="minorEastAsia"/>
          <w:sz w:val="21"/>
          <w:szCs w:val="21"/>
          <w:lang w:val="en-US" w:eastAsia="zh-CN"/>
        </w:rPr>
        <w:t>R</w:t>
      </w:r>
      <w:ins w:id="16" w:author="Administrator" w:date="2017-01-03T10:36:24Z">
        <w:r>
          <w:rPr>
            <w:rFonts w:hint="eastAsia" w:asciiTheme="minorEastAsia" w:hAnsiTheme="minorEastAsia" w:eastAsiaTheme="minorEastAsia" w:cstheme="minorEastAsia"/>
            <w:sz w:val="21"/>
            <w:szCs w:val="21"/>
          </w:rPr>
          <w:t>（</w:t>
        </w:r>
      </w:ins>
      <w:ins w:id="17" w:author="Administrator" w:date="2017-01-03T10:36:24Z">
        <w:r>
          <w:rPr>
            <w:rFonts w:hint="eastAsia" w:asciiTheme="minorEastAsia" w:hAnsiTheme="minorEastAsia" w:eastAsiaTheme="minorEastAsia" w:cstheme="minorEastAsia"/>
            <w:sz w:val="21"/>
            <w:szCs w:val="21"/>
            <w:lang w:val="en-US" w:eastAsia="zh-CN"/>
          </w:rPr>
          <w:t xml:space="preserve"> C </w:t>
        </w:r>
      </w:ins>
      <w:r>
        <w:rPr>
          <w:rFonts w:hint="eastAsia" w:asciiTheme="minorEastAsia" w:hAnsiTheme="minorEastAsia" w:eastAsiaTheme="minorEastAsia" w:cstheme="minorEastAsia"/>
          <w:sz w:val="21"/>
          <w:szCs w:val="21"/>
        </w:rPr>
        <w:t>）的报告，标志延安整风运动正式在全党开展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A.《反对党八股》B.《整顿党的作风》C.《改造我们的学习》D.《关于调查研究的决定》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10、中国人民抗日战争胜利的纪念日是</w:t>
      </w:r>
      <w:r>
        <w:rPr>
          <w:rFonts w:hint="eastAsia" w:asciiTheme="minorEastAsia" w:hAnsiTheme="minorEastAsia" w:eastAsiaTheme="minorEastAsia" w:cstheme="minorEastAsia"/>
          <w:sz w:val="21"/>
          <w:szCs w:val="21"/>
          <w:lang w:val="en-US" w:eastAsia="zh-CN"/>
        </w:rPr>
        <w:t>R</w:t>
      </w:r>
      <w:ins w:id="18" w:author="Administrator" w:date="2017-01-03T10:36:24Z">
        <w:r>
          <w:rPr>
            <w:rFonts w:hint="eastAsia" w:asciiTheme="minorEastAsia" w:hAnsiTheme="minorEastAsia" w:eastAsiaTheme="minorEastAsia" w:cstheme="minorEastAsia"/>
            <w:sz w:val="21"/>
            <w:szCs w:val="21"/>
          </w:rPr>
          <w:t>（</w:t>
        </w:r>
      </w:ins>
      <w:ins w:id="19" w:author="Administrator" w:date="2017-01-03T10:36:24Z">
        <w:r>
          <w:rPr>
            <w:rFonts w:hint="eastAsia" w:asciiTheme="minorEastAsia" w:hAnsiTheme="minorEastAsia" w:eastAsiaTheme="minorEastAsia" w:cstheme="minorEastAsia"/>
            <w:sz w:val="21"/>
            <w:szCs w:val="21"/>
            <w:lang w:val="en-US" w:eastAsia="zh-CN"/>
          </w:rPr>
          <w:t xml:space="preserve"> B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A.8月15日</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B.9月3日</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C.10月1日</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D.10月10日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11、1946年6月底，国民党军以进攻</w:t>
      </w:r>
      <w:r>
        <w:rPr>
          <w:rFonts w:hint="eastAsia" w:asciiTheme="minorEastAsia" w:hAnsiTheme="minorEastAsia" w:eastAsiaTheme="minorEastAsia" w:cstheme="minorEastAsia"/>
          <w:sz w:val="21"/>
          <w:szCs w:val="21"/>
          <w:lang w:val="en-US" w:eastAsia="zh-CN"/>
        </w:rPr>
        <w:t>R</w:t>
      </w:r>
      <w:ins w:id="20" w:author="Administrator" w:date="2017-01-03T10:36:24Z">
        <w:r>
          <w:rPr>
            <w:rFonts w:hint="eastAsia" w:asciiTheme="minorEastAsia" w:hAnsiTheme="minorEastAsia" w:eastAsiaTheme="minorEastAsia" w:cstheme="minorEastAsia"/>
            <w:sz w:val="21"/>
            <w:szCs w:val="21"/>
          </w:rPr>
          <w:t>（</w:t>
        </w:r>
      </w:ins>
      <w:ins w:id="21" w:author="Administrator" w:date="2017-01-03T10:36:24Z">
        <w:r>
          <w:rPr>
            <w:rFonts w:hint="eastAsia" w:asciiTheme="minorEastAsia" w:hAnsiTheme="minorEastAsia" w:eastAsiaTheme="minorEastAsia" w:cstheme="minorEastAsia"/>
            <w:sz w:val="21"/>
            <w:szCs w:val="21"/>
            <w:lang w:val="en-US" w:eastAsia="zh-CN"/>
          </w:rPr>
          <w:t xml:space="preserve"> A </w:t>
        </w:r>
      </w:ins>
      <w:r>
        <w:rPr>
          <w:rFonts w:hint="eastAsia" w:asciiTheme="minorEastAsia" w:hAnsiTheme="minorEastAsia" w:eastAsiaTheme="minorEastAsia" w:cstheme="minorEastAsia"/>
          <w:sz w:val="21"/>
          <w:szCs w:val="21"/>
        </w:rPr>
        <w:t>）为起点，挑起全国内战</w:t>
      </w:r>
      <w:r>
        <w:rPr>
          <w:rFonts w:hint="eastAsia" w:asciiTheme="minorEastAsia" w:hAnsiTheme="minorEastAsia" w:eastAsiaTheme="minorEastAsia" w:cstheme="minorEastAsia"/>
          <w:sz w:val="21"/>
          <w:szCs w:val="21"/>
          <w:lang w:val="en-US" w:eastAsia="zh-CN"/>
        </w:rPr>
        <w:t>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A.中原解放区B.华北解放区C.华东解放区D.东北解放区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12、1949年6月30日，毛泽东发表了</w:t>
      </w:r>
      <w:r>
        <w:rPr>
          <w:rFonts w:hint="eastAsia" w:asciiTheme="minorEastAsia" w:hAnsiTheme="minorEastAsia" w:eastAsiaTheme="minorEastAsia" w:cstheme="minorEastAsia"/>
          <w:sz w:val="21"/>
          <w:szCs w:val="21"/>
          <w:lang w:val="en-US" w:eastAsia="zh-CN"/>
        </w:rPr>
        <w:t>R</w:t>
      </w:r>
      <w:ins w:id="22" w:author="Administrator" w:date="2017-01-03T10:36:24Z">
        <w:r>
          <w:rPr>
            <w:rFonts w:hint="eastAsia" w:asciiTheme="minorEastAsia" w:hAnsiTheme="minorEastAsia" w:eastAsiaTheme="minorEastAsia" w:cstheme="minorEastAsia"/>
            <w:sz w:val="21"/>
            <w:szCs w:val="21"/>
          </w:rPr>
          <w:t>（</w:t>
        </w:r>
      </w:ins>
      <w:ins w:id="23" w:author="Administrator" w:date="2017-01-03T10:36:24Z">
        <w:r>
          <w:rPr>
            <w:rFonts w:hint="eastAsia" w:asciiTheme="minorEastAsia" w:hAnsiTheme="minorEastAsia" w:eastAsiaTheme="minorEastAsia" w:cstheme="minorEastAsia"/>
            <w:sz w:val="21"/>
            <w:szCs w:val="21"/>
            <w:lang w:val="en-US" w:eastAsia="zh-CN"/>
          </w:rPr>
          <w:t xml:space="preserve"> B </w:t>
        </w:r>
      </w:ins>
      <w:r>
        <w:rPr>
          <w:rFonts w:hint="eastAsia" w:asciiTheme="minorEastAsia" w:hAnsiTheme="minorEastAsia" w:eastAsiaTheme="minorEastAsia" w:cstheme="minorEastAsia"/>
          <w:sz w:val="21"/>
          <w:szCs w:val="21"/>
        </w:rPr>
        <w:t>）阐述了我党的建国主张</w:t>
      </w:r>
    </w:p>
    <w:p>
      <w:pPr>
        <w:numPr>
          <w:ilvl w:val="0"/>
          <w:numId w:val="1"/>
        </w:numPr>
        <w:rPr>
          <w:ins w:id="24" w:author="Administrator" w:date="2017-01-03T10:36:24Z"/>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R</w:t>
      </w:r>
      <w:r>
        <w:rPr>
          <w:rFonts w:hint="eastAsia" w:asciiTheme="minorEastAsia" w:hAnsiTheme="minorEastAsia" w:eastAsiaTheme="minorEastAsia" w:cstheme="minorEastAsia"/>
          <w:sz w:val="21"/>
          <w:szCs w:val="21"/>
        </w:rPr>
        <w:t>《论联合政府》B.《论人民民主专政》C.《新民主主义说》.D.《目前的形势与我们的任务》</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二、多项选择题（下列选项中有两个或两个以上的正确答案，请将正确答案的标号填写在括号内，每小题2分，共12分）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1、中国封建社会的社会结构特点是强权和政权相结合的封建宗法等级制度，其核心是宗族家长制，突出</w:t>
      </w:r>
      <w:r>
        <w:rPr>
          <w:rFonts w:hint="eastAsia" w:asciiTheme="minorEastAsia" w:hAnsiTheme="minorEastAsia" w:eastAsiaTheme="minorEastAsia" w:cstheme="minorEastAsia"/>
          <w:sz w:val="21"/>
          <w:szCs w:val="21"/>
          <w:lang w:val="en-US" w:eastAsia="zh-CN"/>
        </w:rPr>
        <w:t>R</w:t>
      </w:r>
      <w:ins w:id="25" w:author="Administrator" w:date="2017-01-03T10:36:24Z">
        <w:r>
          <w:rPr>
            <w:rFonts w:hint="eastAsia" w:asciiTheme="minorEastAsia" w:hAnsiTheme="minorEastAsia" w:eastAsiaTheme="minorEastAsia" w:cstheme="minorEastAsia"/>
            <w:sz w:val="21"/>
            <w:szCs w:val="21"/>
          </w:rPr>
          <w:t>（</w:t>
        </w:r>
      </w:ins>
      <w:ins w:id="26" w:author="Administrator" w:date="2017-01-03T10:36:24Z">
        <w:r>
          <w:rPr>
            <w:rFonts w:hint="eastAsia" w:asciiTheme="minorEastAsia" w:hAnsiTheme="minorEastAsia" w:eastAsiaTheme="minorEastAsia" w:cstheme="minorEastAsia"/>
            <w:sz w:val="21"/>
            <w:szCs w:val="21"/>
            <w:lang w:val="en-US" w:eastAsia="zh-CN"/>
          </w:rPr>
          <w:t xml:space="preserve"> A B C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A.父权B.夫权C.君权D.族长权E.神权</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2、为了统治中国，资本——帝国主义列强在政治上采取的主要方式是</w:t>
      </w:r>
      <w:r>
        <w:rPr>
          <w:rFonts w:hint="eastAsia" w:asciiTheme="minorEastAsia" w:hAnsiTheme="minorEastAsia" w:eastAsiaTheme="minorEastAsia" w:cstheme="minorEastAsia"/>
          <w:sz w:val="21"/>
          <w:szCs w:val="21"/>
          <w:lang w:val="en-US" w:eastAsia="zh-CN"/>
        </w:rPr>
        <w:t>R</w:t>
      </w:r>
      <w:ins w:id="27" w:author="Administrator" w:date="2017-01-03T10:36:24Z">
        <w:r>
          <w:rPr>
            <w:rFonts w:hint="eastAsia" w:asciiTheme="minorEastAsia" w:hAnsiTheme="minorEastAsia" w:eastAsiaTheme="minorEastAsia" w:cstheme="minorEastAsia"/>
            <w:sz w:val="21"/>
            <w:szCs w:val="21"/>
          </w:rPr>
          <w:t>（</w:t>
        </w:r>
      </w:ins>
      <w:ins w:id="28" w:author="Administrator" w:date="2017-01-03T10:36:24Z">
        <w:r>
          <w:rPr>
            <w:rFonts w:hint="eastAsia" w:asciiTheme="minorEastAsia" w:hAnsiTheme="minorEastAsia" w:eastAsiaTheme="minorEastAsia" w:cstheme="minorEastAsia"/>
            <w:sz w:val="21"/>
            <w:szCs w:val="21"/>
            <w:lang w:val="en-US" w:eastAsia="zh-CN"/>
          </w:rPr>
          <w:t xml:space="preserve"> A C D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A.控制中国的内政B.发动侵略战争，划分势力范围C.镇压中国人民的反抗D.扶植、收买代理人E.强迫中国开放通商口岸并控制关税权</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3、戊戌变法时期，康有为向光绪帝进呈的介绍外国变法经验教训的书籍有</w:t>
      </w:r>
      <w:r>
        <w:rPr>
          <w:rFonts w:hint="eastAsia" w:asciiTheme="minorEastAsia" w:hAnsiTheme="minorEastAsia" w:eastAsiaTheme="minorEastAsia" w:cstheme="minorEastAsia"/>
          <w:sz w:val="21"/>
          <w:szCs w:val="21"/>
          <w:lang w:val="en-US" w:eastAsia="zh-CN"/>
        </w:rPr>
        <w:t>R</w:t>
      </w:r>
      <w:ins w:id="29" w:author="Administrator" w:date="2017-01-03T10:36:24Z">
        <w:r>
          <w:rPr>
            <w:rFonts w:hint="eastAsia" w:asciiTheme="minorEastAsia" w:hAnsiTheme="minorEastAsia" w:eastAsiaTheme="minorEastAsia" w:cstheme="minorEastAsia"/>
            <w:sz w:val="21"/>
            <w:szCs w:val="21"/>
          </w:rPr>
          <w:t>（</w:t>
        </w:r>
      </w:ins>
      <w:ins w:id="30" w:author="Administrator" w:date="2017-01-03T10:36:24Z">
        <w:r>
          <w:rPr>
            <w:rFonts w:hint="eastAsia" w:asciiTheme="minorEastAsia" w:hAnsiTheme="minorEastAsia" w:eastAsiaTheme="minorEastAsia" w:cstheme="minorEastAsia"/>
            <w:sz w:val="21"/>
            <w:szCs w:val="21"/>
            <w:lang w:val="en-US" w:eastAsia="zh-CN"/>
          </w:rPr>
          <w:t xml:space="preserve"> A B C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A.《日本变政考》B.《俄彼得变政记》C.《变法通政》D.《波兰分灭记》E.《新学伪经考》</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4、20世纪初，在民主革命思想传播过程中建立的资产阶级革命团体有</w:t>
      </w:r>
      <w:r>
        <w:rPr>
          <w:rFonts w:hint="eastAsia" w:asciiTheme="minorEastAsia" w:hAnsiTheme="minorEastAsia" w:eastAsiaTheme="minorEastAsia" w:cstheme="minorEastAsia"/>
          <w:sz w:val="21"/>
          <w:szCs w:val="21"/>
          <w:lang w:val="en-US" w:eastAsia="zh-CN"/>
        </w:rPr>
        <w:t>R</w:t>
      </w:r>
      <w:ins w:id="31" w:author="Administrator" w:date="2017-01-03T10:36:24Z">
        <w:r>
          <w:rPr>
            <w:rFonts w:hint="eastAsia" w:asciiTheme="minorEastAsia" w:hAnsiTheme="minorEastAsia" w:eastAsiaTheme="minorEastAsia" w:cstheme="minorEastAsia"/>
            <w:sz w:val="21"/>
            <w:szCs w:val="21"/>
          </w:rPr>
          <w:t>（</w:t>
        </w:r>
      </w:ins>
      <w:ins w:id="32" w:author="Administrator" w:date="2017-01-03T10:36:24Z">
        <w:r>
          <w:rPr>
            <w:rFonts w:hint="eastAsia" w:asciiTheme="minorEastAsia" w:hAnsiTheme="minorEastAsia" w:eastAsiaTheme="minorEastAsia" w:cstheme="minorEastAsia"/>
            <w:sz w:val="21"/>
            <w:szCs w:val="21"/>
            <w:lang w:val="en-US" w:eastAsia="zh-CN"/>
          </w:rPr>
          <w:t xml:space="preserve"> A B D </w:t>
        </w:r>
      </w:ins>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A.华兴会B.光复会C.兴中会D.同盟会E.日知会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5、五四运动后，马克思主义在中国传播的特点是（</w:t>
      </w:r>
      <w:r>
        <w:rPr>
          <w:rFonts w:hint="eastAsia" w:asciiTheme="minorEastAsia" w:hAnsiTheme="minorEastAsia" w:eastAsiaTheme="minorEastAsia" w:cstheme="minorEastAsia"/>
          <w:color w:val="FF0000"/>
          <w:sz w:val="21"/>
          <w:szCs w:val="21"/>
          <w:lang w:val="en-US" w:eastAsia="zh-CN"/>
        </w:rPr>
        <w:t>ABCD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A.进步知识分子起了推动作用B.马克思主义宣传与工人运动相结合C.马克思主义同非马克思主义思想展开斗争D.马克思主义成为新文化运动的主流E.各地共产主义小组纷纷组建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6、中国革命取得胜利的三大法宝是（</w:t>
      </w:r>
      <w:r>
        <w:rPr>
          <w:rFonts w:hint="eastAsia" w:asciiTheme="minorEastAsia" w:hAnsiTheme="minorEastAsia" w:eastAsiaTheme="minorEastAsia" w:cstheme="minorEastAsia"/>
          <w:color w:val="FF0000"/>
          <w:sz w:val="21"/>
          <w:szCs w:val="21"/>
          <w:lang w:val="en-US" w:eastAsia="zh-CN"/>
        </w:rPr>
        <w:t>BCD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A.土地革命B.武装斗争C.党的建设D.统一战线E.群众路线</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三、辨析题（判断下列论断是否正确，并简要说明理由，每小题4分，共16分）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1、近代中国社会的主要矛盾是帝国主义和中华民族的矛盾（</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shd w:val="clear" w:fill="FFFFFF"/>
          <w:lang w:val="en-US" w:eastAsia="zh-CN"/>
        </w:rPr>
        <w:t xml:space="preserve">    错。</w:t>
      </w:r>
      <w:r>
        <w:rPr>
          <w:rFonts w:hint="eastAsia" w:asciiTheme="minorEastAsia" w:hAnsiTheme="minorEastAsia" w:eastAsiaTheme="minorEastAsia" w:cstheme="minorEastAsia"/>
          <w:color w:val="FF0000"/>
          <w:sz w:val="21"/>
          <w:szCs w:val="21"/>
        </w:rPr>
        <w:t>近代中国社会的</w:t>
      </w:r>
      <w:r>
        <w:rPr>
          <w:rFonts w:hint="eastAsia" w:asciiTheme="minorEastAsia" w:hAnsiTheme="minorEastAsia" w:eastAsiaTheme="minorEastAsia" w:cstheme="minorEastAsia"/>
          <w:color w:val="FF0000"/>
          <w:sz w:val="21"/>
          <w:szCs w:val="21"/>
          <w:lang w:val="en-US" w:eastAsia="zh-CN"/>
        </w:rPr>
        <w:t>最</w:t>
      </w:r>
      <w:r>
        <w:rPr>
          <w:rFonts w:hint="eastAsia" w:asciiTheme="minorEastAsia" w:hAnsiTheme="minorEastAsia" w:eastAsiaTheme="minorEastAsia" w:cstheme="minorEastAsia"/>
          <w:color w:val="FF0000"/>
          <w:sz w:val="21"/>
          <w:szCs w:val="21"/>
        </w:rPr>
        <w:t>主要矛盾是帝国主义和中华民族的矛盾</w:t>
      </w:r>
      <w:r>
        <w:rPr>
          <w:rFonts w:hint="eastAsia" w:asciiTheme="minorEastAsia" w:hAnsiTheme="minorEastAsia" w:eastAsiaTheme="minorEastAsia" w:cstheme="minorEastAsia"/>
          <w:color w:val="FF0000"/>
          <w:sz w:val="21"/>
          <w:szCs w:val="21"/>
          <w:shd w:val="clear" w:fill="FFFFFF"/>
        </w:rPr>
        <w:t>近代中国半殖民地半封建社会的矛盾，呈现出错综复杂的状况。其中有：中华民族与资本—帝国主义的矛盾，农民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帝国主义和中华民族的矛盾是近代中国社会最主要的矛盾，但这对矛盾和封建主义和人民大众的矛盾是交织在一起的。帝国主义勾结、扶植封建势力作为它们统治中国的支柱。除了帝国主义割占的地区和直接管理的租界、租借地以外，它们主要是通过中国</w:t>
      </w:r>
      <w:r>
        <w:rPr>
          <w:rFonts w:hint="eastAsia" w:asciiTheme="minorEastAsia" w:hAnsiTheme="minorEastAsia" w:eastAsiaTheme="minorEastAsia" w:cstheme="minorEastAsia"/>
          <w:color w:val="FF0000"/>
          <w:sz w:val="21"/>
          <w:szCs w:val="21"/>
          <w:shd w:val="clear" w:fill="FFFFFF"/>
        </w:rPr>
        <w:fldChar w:fldCharType="begin"/>
      </w:r>
      <w:r>
        <w:rPr>
          <w:rFonts w:hint="eastAsia" w:asciiTheme="minorEastAsia" w:hAnsiTheme="minorEastAsia" w:eastAsiaTheme="minorEastAsia" w:cstheme="minorEastAsia"/>
          <w:color w:val="FF0000"/>
          <w:sz w:val="21"/>
          <w:szCs w:val="21"/>
          <w:shd w:val="clear" w:fill="FFFFFF"/>
        </w:rPr>
        <w:instrText xml:space="preserve"> HYPERLINK "http://www.sdsgwy.com/zhengfu/" \t "http://www.sdsgwy.com/article/html/_blank" </w:instrText>
      </w:r>
      <w:r>
        <w:rPr>
          <w:rFonts w:hint="eastAsia" w:asciiTheme="minorEastAsia" w:hAnsiTheme="minorEastAsia" w:eastAsiaTheme="minorEastAsia" w:cstheme="minorEastAsia"/>
          <w:color w:val="FF0000"/>
          <w:sz w:val="21"/>
          <w:szCs w:val="21"/>
          <w:shd w:val="clear" w:fill="FFFFFF"/>
        </w:rPr>
        <w:fldChar w:fldCharType="separate"/>
      </w:r>
      <w:r>
        <w:rPr>
          <w:rStyle w:val="11"/>
          <w:rFonts w:hint="eastAsia" w:asciiTheme="minorEastAsia" w:hAnsiTheme="minorEastAsia" w:eastAsiaTheme="minorEastAsia" w:cstheme="minorEastAsia"/>
          <w:color w:val="FF0000"/>
          <w:sz w:val="21"/>
          <w:szCs w:val="21"/>
          <w:shd w:val="clear" w:fill="FFFFFF"/>
        </w:rPr>
        <w:t>政府</w:t>
      </w:r>
      <w:r>
        <w:rPr>
          <w:rFonts w:hint="eastAsia" w:asciiTheme="minorEastAsia" w:hAnsiTheme="minorEastAsia" w:eastAsiaTheme="minorEastAsia" w:cstheme="minorEastAsia"/>
          <w:color w:val="FF0000"/>
          <w:sz w:val="21"/>
          <w:szCs w:val="21"/>
          <w:shd w:val="clear" w:fill="FFFFFF"/>
        </w:rPr>
        <w:fldChar w:fldCharType="end"/>
      </w:r>
      <w:r>
        <w:rPr>
          <w:rFonts w:hint="eastAsia" w:asciiTheme="minorEastAsia" w:hAnsiTheme="minorEastAsia" w:eastAsiaTheme="minorEastAsia" w:cstheme="minorEastAsia"/>
          <w:color w:val="FF0000"/>
          <w:sz w:val="21"/>
          <w:szCs w:val="21"/>
          <w:shd w:val="clear" w:fill="FFFFFF"/>
        </w:rPr>
        <w:t>当局和各地的官僚、军阀来统治中国人民</w:t>
      </w:r>
    </w:p>
    <w:p>
      <w:pPr>
        <w:numPr>
          <w:ilvl w:val="0"/>
          <w:numId w:val="2"/>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太平天国运动时期，太平军所进行的战争是一次反对清政府腐朽统治和地主阶级压迫、剥削的正义战争（</w:t>
      </w:r>
      <w:r>
        <w:rPr>
          <w:rFonts w:hint="eastAsia" w:asciiTheme="minorEastAsia" w:hAnsiTheme="minorEastAsia" w:eastAsiaTheme="minorEastAsia" w:cstheme="minorEastAsia"/>
          <w:color w:val="FF0000"/>
          <w:sz w:val="21"/>
          <w:szCs w:val="21"/>
          <w:lang w:val="en-US" w:eastAsia="zh-CN"/>
        </w:rPr>
        <w:t>对</w:t>
      </w:r>
      <w:r>
        <w:rPr>
          <w:rFonts w:hint="eastAsia" w:asciiTheme="minorEastAsia" w:hAnsiTheme="minorEastAsia" w:eastAsiaTheme="minorEastAsia" w:cstheme="minorEastAsia"/>
          <w:sz w:val="21"/>
          <w:szCs w:val="21"/>
        </w:rPr>
        <w:t>）</w:t>
      </w:r>
    </w:p>
    <w:p>
      <w:pPr>
        <w:keepNext w:val="0"/>
        <w:keepLines w:val="0"/>
        <w:widowControl/>
        <w:suppressLineNumbers w:val="0"/>
        <w:pBdr>
          <w:top w:val="single" w:color="037896" w:sz="8" w:space="5"/>
          <w:left w:val="none" w:color="auto" w:sz="0" w:space="0"/>
          <w:bottom w:val="none" w:color="auto" w:sz="0" w:space="0"/>
          <w:right w:val="none" w:color="auto" w:sz="0" w:space="0"/>
        </w:pBdr>
        <w:wordWrap w:val="0"/>
        <w:spacing w:before="0" w:beforeAutospacing="0" w:after="0" w:afterAutospacing="0" w:line="280" w:lineRule="atLeast"/>
        <w:ind w:left="0" w:right="0"/>
        <w:jc w:val="left"/>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对。</w:t>
      </w:r>
      <w:r>
        <w:rPr>
          <w:rFonts w:hint="eastAsia" w:asciiTheme="minorEastAsia" w:hAnsiTheme="minorEastAsia" w:eastAsiaTheme="minorEastAsia" w:cstheme="minorEastAsia"/>
          <w:color w:val="FF0000"/>
          <w:sz w:val="21"/>
          <w:szCs w:val="21"/>
        </w:rPr>
        <w:t>太平军所进行的战争是一次反对清政府腐朽统治和地主阶级压迫、剥削的正义战争</w:t>
      </w:r>
    </w:p>
    <w:p>
      <w:pPr>
        <w:numPr>
          <w:ilvl w:val="0"/>
          <w:numId w:val="2"/>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中国同盟会纲领是中国近代史上第一个彻底的反帝反封建的革命纲领（</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错。中国同盟会政纲是一个比较完全的资产阶级民主革命纲领。但不是一个彻底的资产阶级民主革命纲领。它没有提出明确反帝的口号，缺乏彻底反对封建主义的内容，又缺乏依靠和发动人民的精神。中国共产党第二次全国代表大会提出的民主革命纲领是中国近代史上第一次提出的彻底的反帝反封建的民主革命纲领。</w:t>
      </w:r>
    </w:p>
    <w:p>
      <w:pPr>
        <w:numPr>
          <w:ilvl w:val="0"/>
          <w:numId w:val="2"/>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抗战时期共产党领导的游击战不具有战略地位（</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错。抗战时期共产党领导的游击战具有重要的战略地位，在战略相持阶段，敌后游击战争是主要的抗日作战方式</w:t>
      </w:r>
    </w:p>
    <w:p>
      <w:pPr>
        <w:numPr>
          <w:ilvl w:val="0"/>
          <w:numId w:val="0"/>
        </w:numPr>
        <w:rPr>
          <w:rFonts w:hint="eastAsia" w:asciiTheme="minorEastAsia" w:hAnsiTheme="minorEastAsia" w:eastAsiaTheme="minorEastAsia" w:cstheme="minorEastAsia"/>
          <w:color w:val="FF0000"/>
          <w:sz w:val="21"/>
          <w:szCs w:val="21"/>
          <w:lang w:val="en-US" w:eastAsia="zh-CN"/>
        </w:rPr>
      </w:pP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四、</w:t>
      </w:r>
      <w:r>
        <w:rPr>
          <w:rFonts w:hint="eastAsia" w:asciiTheme="minorEastAsia" w:hAnsiTheme="minorEastAsia" w:eastAsiaTheme="minorEastAsia" w:cstheme="minorEastAsia"/>
          <w:sz w:val="21"/>
          <w:szCs w:val="21"/>
        </w:rPr>
        <w:t>简答题（每小题8分，共24分）</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简述戊戌维新运动的意义，失败原因和教训（8分）</w:t>
      </w:r>
    </w:p>
    <w:p>
      <w:pPr>
        <w:pStyle w:val="4"/>
        <w:keepNext w:val="0"/>
        <w:keepLines w:val="0"/>
        <w:widowControl/>
        <w:suppressLineNumbers w:val="0"/>
        <w:spacing w:before="30" w:beforeAutospacing="0" w:after="0" w:afterAutospacing="0" w:line="160" w:lineRule="atLeast"/>
        <w:ind w:left="60" w:right="70" w:firstLine="420"/>
        <w:rPr>
          <w:rFonts w:hint="eastAsia" w:asciiTheme="minorEastAsia" w:hAnsiTheme="minorEastAsia" w:eastAsiaTheme="minorEastAsia" w:cstheme="minorEastAsia"/>
          <w:color w:val="FF0000"/>
          <w:sz w:val="21"/>
          <w:szCs w:val="21"/>
          <w:shd w:val="clear" w:fill="FFFFFF"/>
          <w:lang w:val="en-US" w:eastAsia="zh-CN" w:bidi="ar"/>
        </w:rPr>
      </w:pPr>
      <w:r>
        <w:rPr>
          <w:rFonts w:hint="eastAsia" w:asciiTheme="minorEastAsia" w:hAnsiTheme="minorEastAsia" w:eastAsiaTheme="minorEastAsia" w:cstheme="minorEastAsia"/>
          <w:color w:val="FF0000"/>
          <w:sz w:val="21"/>
          <w:szCs w:val="21"/>
          <w:shd w:val="clear" w:fill="FFFFFF"/>
          <w:lang w:val="en-US" w:eastAsia="zh-CN" w:bidi="ar"/>
        </w:rPr>
        <w:t>答：意义：(1)戊戌维新运动是一次爱国救亡运动(2)戊戌维新运动是一场资产阶级性质的政治改革运动(3)戊戌维新运动更是一场思想启蒙运动。</w:t>
      </w:r>
    </w:p>
    <w:p>
      <w:pPr>
        <w:pStyle w:val="4"/>
        <w:keepNext w:val="0"/>
        <w:keepLines w:val="0"/>
        <w:widowControl/>
        <w:suppressLineNumbers w:val="0"/>
        <w:spacing w:before="30" w:beforeAutospacing="0" w:after="0" w:afterAutospacing="0" w:line="240" w:lineRule="auto"/>
        <w:ind w:left="60" w:right="70"/>
        <w:rPr>
          <w:rFonts w:hint="eastAsia" w:asciiTheme="minorEastAsia" w:hAnsiTheme="minorEastAsia" w:eastAsiaTheme="minorEastAsia" w:cstheme="minorEastAsia"/>
          <w:color w:val="FF0000"/>
          <w:sz w:val="21"/>
          <w:szCs w:val="21"/>
          <w:shd w:val="clear" w:fill="FFFFFF"/>
          <w:lang w:val="en-US" w:eastAsia="zh-CN" w:bidi="ar"/>
        </w:rPr>
      </w:pPr>
      <w:r>
        <w:rPr>
          <w:rFonts w:hint="eastAsia" w:asciiTheme="minorEastAsia" w:hAnsiTheme="minorEastAsia" w:eastAsiaTheme="minorEastAsia" w:cstheme="minorEastAsia"/>
          <w:color w:val="FF0000"/>
          <w:sz w:val="21"/>
          <w:szCs w:val="21"/>
          <w:shd w:val="clear" w:fill="FFFFFF"/>
          <w:lang w:val="en-US" w:eastAsia="zh-CN" w:bidi="ar"/>
        </w:rPr>
        <w:t xml:space="preserve">       失败的原因： 主要是由于维新派自身的局限和以慈禧太后为首的强大的守旧势力的反对。 教训：在半殖民地半封建的旧中国，企图通过统治者走自上而下的改良的道路是根本行不通的。要想争取国家的独立，民主，富强，必须用革命的手段，推翻帝国主义，封建主义联合统治的半殖民地半封建的社会制度</w:t>
      </w:r>
    </w:p>
    <w:p>
      <w:pPr>
        <w:numPr>
          <w:ilvl w:val="0"/>
          <w:numId w:val="0"/>
        </w:num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为什么说五四运动是中国新民主主义革命的开端？（8分）</w:t>
      </w:r>
    </w:p>
    <w:p>
      <w:pPr>
        <w:pStyle w:val="4"/>
        <w:keepNext w:val="0"/>
        <w:keepLines w:val="0"/>
        <w:widowControl/>
        <w:suppressLineNumbers w:val="0"/>
        <w:spacing w:before="30" w:beforeAutospacing="0" w:after="0" w:afterAutospacing="0" w:line="240" w:lineRule="auto"/>
        <w:ind w:left="60" w:right="70" w:firstLine="360" w:firstLineChars="15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656D77"/>
          <w:sz w:val="21"/>
          <w:szCs w:val="21"/>
          <w:shd w:val="clear" w:fill="FFFFFF"/>
          <w:lang w:val="en-US"/>
        </w:rPr>
        <w:t xml:space="preserve"> </w:t>
      </w:r>
      <w:r>
        <w:rPr>
          <w:rFonts w:hint="eastAsia" w:asciiTheme="minorEastAsia" w:hAnsiTheme="minorEastAsia" w:eastAsiaTheme="minorEastAsia" w:cstheme="minorEastAsia"/>
          <w:b w:val="0"/>
          <w:bCs w:val="0"/>
          <w:color w:val="FF0000"/>
          <w:sz w:val="21"/>
          <w:szCs w:val="21"/>
          <w:shd w:val="clear" w:fill="FFFFFF"/>
        </w:rPr>
        <w:t>答：五四运动是近代中国革命史上具有划时代意义的重大事件，是近代中国第一次彻底的不妥协的反对帝国主义和彻底的不妥协的反对封建主义的爱国运动，是中国新民主主义革命的开端。</w:t>
      </w:r>
    </w:p>
    <w:p>
      <w:pPr>
        <w:pStyle w:val="4"/>
        <w:keepNext w:val="0"/>
        <w:keepLines w:val="0"/>
        <w:widowControl/>
        <w:numPr>
          <w:ilvl w:val="0"/>
          <w:numId w:val="3"/>
        </w:numPr>
        <w:suppressLineNumbers w:val="0"/>
        <w:spacing w:before="30" w:beforeAutospacing="0" w:after="0" w:afterAutospacing="0" w:line="240" w:lineRule="auto"/>
        <w:ind w:left="60" w:right="70" w:firstLine="360" w:firstLineChars="150"/>
        <w:rPr>
          <w:rFonts w:hint="eastAsia" w:asciiTheme="minorEastAsia" w:hAnsiTheme="minorEastAsia" w:eastAsiaTheme="minorEastAsia" w:cstheme="minorEastAsia"/>
          <w:b w:val="0"/>
          <w:bCs w:val="0"/>
          <w:color w:val="FF0000"/>
          <w:sz w:val="21"/>
          <w:szCs w:val="21"/>
        </w:rPr>
      </w:pPr>
      <w:r>
        <w:rPr>
          <w:rFonts w:hint="eastAsia" w:asciiTheme="minorEastAsia" w:hAnsiTheme="minorEastAsia" w:eastAsiaTheme="minorEastAsia" w:cstheme="minorEastAsia"/>
          <w:b w:val="0"/>
          <w:bCs w:val="0"/>
          <w:color w:val="FF0000"/>
          <w:sz w:val="21"/>
          <w:szCs w:val="21"/>
          <w:shd w:val="clear" w:fill="FFFFFF"/>
        </w:rPr>
        <w:t>从时代特点看，它发生在十月革命之后，这时世界已进入帝国主义和无产阶级革命的时代，它使中国革命和世界革命联系起来，成为世界无产阶级革命的一部分；</w:t>
      </w:r>
    </w:p>
    <w:p>
      <w:pPr>
        <w:pStyle w:val="4"/>
        <w:keepNext w:val="0"/>
        <w:keepLines w:val="0"/>
        <w:widowControl/>
        <w:numPr>
          <w:ilvl w:val="0"/>
          <w:numId w:val="0"/>
        </w:numPr>
        <w:suppressLineNumbers w:val="0"/>
        <w:spacing w:before="30" w:beforeAutospacing="0" w:after="0" w:afterAutospacing="0" w:line="240" w:lineRule="auto"/>
        <w:ind w:leftChars="150" w:right="70" w:rightChars="0"/>
        <w:rPr>
          <w:rFonts w:hint="eastAsia" w:asciiTheme="minorEastAsia" w:hAnsiTheme="minorEastAsia" w:eastAsiaTheme="minorEastAsia" w:cstheme="minorEastAsia"/>
          <w:b w:val="0"/>
          <w:bCs w:val="0"/>
          <w:color w:val="FF0000"/>
          <w:sz w:val="21"/>
          <w:szCs w:val="21"/>
        </w:rPr>
      </w:pPr>
      <w:r>
        <w:rPr>
          <w:rFonts w:hint="eastAsia" w:asciiTheme="minorEastAsia" w:hAnsiTheme="minorEastAsia" w:eastAsiaTheme="minorEastAsia" w:cstheme="minorEastAsia"/>
          <w:b w:val="0"/>
          <w:bCs w:val="0"/>
          <w:color w:val="FF0000"/>
          <w:sz w:val="21"/>
          <w:szCs w:val="21"/>
          <w:shd w:val="clear" w:fill="FFFFFF"/>
          <w:lang w:val="en-US"/>
        </w:rPr>
        <w:t>2</w:t>
      </w:r>
      <w:r>
        <w:rPr>
          <w:rFonts w:hint="eastAsia" w:asciiTheme="minorEastAsia" w:hAnsiTheme="minorEastAsia" w:eastAsiaTheme="minorEastAsia" w:cstheme="minorEastAsia"/>
          <w:b w:val="0"/>
          <w:bCs w:val="0"/>
          <w:color w:val="FF0000"/>
          <w:sz w:val="21"/>
          <w:szCs w:val="21"/>
          <w:shd w:val="clear" w:fill="FFFFFF"/>
        </w:rPr>
        <w:t>）从领导力量看，它标明中国工人阶级已经不再是资产阶级革命的追随者，而是作为一支独立的政治力量走上了中国政治舞台并成为领导阶级，从而划分了中国新旧民主主义革命的界限；</w:t>
      </w:r>
    </w:p>
    <w:p>
      <w:pPr>
        <w:pStyle w:val="4"/>
        <w:keepNext w:val="0"/>
        <w:keepLines w:val="0"/>
        <w:widowControl/>
        <w:suppressLineNumbers w:val="0"/>
        <w:spacing w:before="30" w:beforeAutospacing="0" w:after="0" w:afterAutospacing="0" w:line="240" w:lineRule="auto"/>
        <w:ind w:left="60" w:right="70" w:firstLine="360" w:firstLineChars="150"/>
        <w:rPr>
          <w:rFonts w:hint="eastAsia" w:asciiTheme="minorEastAsia" w:hAnsiTheme="minorEastAsia" w:eastAsiaTheme="minorEastAsia" w:cstheme="minorEastAsia"/>
          <w:b w:val="0"/>
          <w:bCs w:val="0"/>
          <w:color w:val="FF0000"/>
          <w:sz w:val="21"/>
          <w:szCs w:val="21"/>
        </w:rPr>
      </w:pPr>
      <w:r>
        <w:rPr>
          <w:rFonts w:hint="eastAsia" w:asciiTheme="minorEastAsia" w:hAnsiTheme="minorEastAsia" w:eastAsiaTheme="minorEastAsia" w:cstheme="minorEastAsia"/>
          <w:b w:val="0"/>
          <w:bCs w:val="0"/>
          <w:color w:val="FF0000"/>
          <w:sz w:val="21"/>
          <w:szCs w:val="21"/>
          <w:shd w:val="clear" w:fill="FFFFFF"/>
          <w:lang w:val="en-US"/>
        </w:rPr>
        <w:t>3</w:t>
      </w:r>
      <w:r>
        <w:rPr>
          <w:rFonts w:hint="eastAsia" w:asciiTheme="minorEastAsia" w:hAnsiTheme="minorEastAsia" w:eastAsiaTheme="minorEastAsia" w:cstheme="minorEastAsia"/>
          <w:b w:val="0"/>
          <w:bCs w:val="0"/>
          <w:color w:val="FF0000"/>
          <w:sz w:val="21"/>
          <w:szCs w:val="21"/>
          <w:shd w:val="clear" w:fill="FFFFFF"/>
        </w:rPr>
        <w:t>）从指导思想和发展方向看，指导运动发展的已经不再是资产阶级的民主主义，而是无产阶级的马克思主义，它的发展方向，也已经不再是建立资产阶级共和国，而是要奔向社会主义；</w:t>
      </w:r>
    </w:p>
    <w:p>
      <w:pPr>
        <w:pStyle w:val="4"/>
        <w:keepNext w:val="0"/>
        <w:keepLines w:val="0"/>
        <w:widowControl/>
        <w:suppressLineNumbers w:val="0"/>
        <w:spacing w:before="30" w:beforeAutospacing="0" w:after="0" w:afterAutospacing="0" w:line="240" w:lineRule="auto"/>
        <w:ind w:left="60" w:right="70" w:firstLine="360" w:firstLineChars="150"/>
        <w:rPr>
          <w:rFonts w:hint="eastAsia" w:asciiTheme="minorEastAsia" w:hAnsiTheme="minorEastAsia" w:eastAsiaTheme="minorEastAsia" w:cstheme="minorEastAsia"/>
          <w:b/>
          <w:bCs/>
          <w:color w:val="FF0000"/>
          <w:sz w:val="21"/>
          <w:szCs w:val="21"/>
        </w:rPr>
      </w:pPr>
      <w:r>
        <w:rPr>
          <w:rFonts w:hint="eastAsia" w:asciiTheme="minorEastAsia" w:hAnsiTheme="minorEastAsia" w:eastAsiaTheme="minorEastAsia" w:cstheme="minorEastAsia"/>
          <w:b w:val="0"/>
          <w:bCs w:val="0"/>
          <w:color w:val="FF0000"/>
          <w:sz w:val="21"/>
          <w:szCs w:val="21"/>
          <w:shd w:val="clear" w:fill="FFFFFF"/>
          <w:lang w:val="en-US"/>
        </w:rPr>
        <w:t>4)</w:t>
      </w:r>
      <w:r>
        <w:rPr>
          <w:rFonts w:hint="eastAsia" w:asciiTheme="minorEastAsia" w:hAnsiTheme="minorEastAsia" w:eastAsiaTheme="minorEastAsia" w:cstheme="minorEastAsia"/>
          <w:b w:val="0"/>
          <w:bCs w:val="0"/>
          <w:color w:val="FF0000"/>
          <w:sz w:val="21"/>
          <w:szCs w:val="21"/>
          <w:shd w:val="clear" w:fill="FFFFFF"/>
        </w:rPr>
        <w:t>从在中国革命过程中所起的作用看，它促进了马克思主义在中国的传播，推动了马克思主义与中国工人运动的结合，为中国共产党的成立在思想上和干部上作了准备。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“长征精神”的基本内容是什么？红军长征胜利有何伟大历史意义？（8分）</w:t>
      </w:r>
    </w:p>
    <w:p>
      <w:pPr>
        <w:spacing w:line="240" w:lineRule="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000000" w:themeColor="text1"/>
          <w:sz w:val="21"/>
          <w:szCs w:val="21"/>
          <w:lang w:val="en-US" w:eastAsia="zh-CN" w:bidi="ar"/>
          <w14:textFill>
            <w14:solidFill>
              <w14:schemeClr w14:val="tx1"/>
            </w14:solidFill>
          </w14:textFill>
        </w:rPr>
        <w:t xml:space="preserve">     </w:t>
      </w:r>
      <w:r>
        <w:rPr>
          <w:rFonts w:hint="eastAsia" w:asciiTheme="minorEastAsia" w:hAnsiTheme="minorEastAsia" w:eastAsiaTheme="minorEastAsia" w:cstheme="minorEastAsia"/>
          <w:color w:val="FF0000"/>
          <w:sz w:val="21"/>
          <w:szCs w:val="21"/>
          <w:lang w:val="en-US" w:eastAsia="zh-CN" w:bidi="ar"/>
        </w:rPr>
        <w:t>答：长征精神的基本内容：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FF0000"/>
          <w:spacing w:val="0"/>
          <w:sz w:val="21"/>
          <w:szCs w:val="21"/>
        </w:rPr>
      </w:pPr>
      <w:r>
        <w:rPr>
          <w:rFonts w:hint="eastAsia" w:asciiTheme="minorEastAsia" w:hAnsiTheme="minorEastAsia" w:eastAsiaTheme="minorEastAsia" w:cstheme="minorEastAsia"/>
          <w:color w:val="FF0000"/>
          <w:sz w:val="21"/>
          <w:szCs w:val="21"/>
          <w:lang w:val="en-US" w:eastAsia="zh-CN"/>
        </w:rPr>
        <w:t>长征胜利的历史意义：</w:t>
      </w:r>
      <w:r>
        <w:rPr>
          <w:rFonts w:hint="eastAsia" w:asciiTheme="minorEastAsia" w:hAnsiTheme="minorEastAsia" w:eastAsiaTheme="minorEastAsia" w:cstheme="minorEastAsia"/>
          <w:color w:val="FF0000"/>
          <w:spacing w:val="0"/>
          <w:sz w:val="21"/>
          <w:szCs w:val="21"/>
        </w:rPr>
        <w:t>（1）它粉碎了国民党“围剿”，是中国革命转危为安的关键。</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pacing w:val="0"/>
          <w:sz w:val="21"/>
          <w:szCs w:val="21"/>
        </w:rPr>
        <w:t>（2）为迎接中国人民抗日救亡的新高潮准备了条件（3）长征保存并锤炼了中国革命的骨干力量（4）长征播撒了革命的火种，扩大了红军和党的影响（5）长征铸就了伟大的长征精神</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五、材料分析题（共16分）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下面是关于辛亥的一组材料。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1：今者中国以千年专制之毒而不解，异族残之，外邦逼之，民族主义、民权主义，殆可须臾缓。而民生主义，欧美所虑积重难返者，中国独受病未深而去之易……吾国治民生主义者，发达最先，睹其祸害于未萌，诚可举政治革命，社会革命毕其功于一役。</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——《民报·发刊词》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材料2：我们革命的目的，是为中国谋幸福，因不愿少数满洲人专制，故要民族革命，不愿君主一人专制，故要政治革命，不愿少数富人专制，故要社会革命。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——孙中山《三民主义与中国前途》</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3：曾几何时，已为情势所迫，不得已而与反革命的专制阶级谋妥协。此种妥协，实间接与帝国主义相调和，遂为革命第一次失败之根源。夫当时代表反革命的专制阶级者实为袁世凯，其所挟持之势力初非甚强，而革命党人乃不能胜之者，则为当时欲意图避免国内战争之延长，且尚未所获一有组织、有纪律，能了解本身之职任与目的之政党政也。使当时而有此政党，则必能抵制袁世凯之阴谋，以取得胜利，而不致为斯所乘。夫袁世凯者，北洋军阀之首领，时与列强相勾结，一切反革命的专制阶级如武人官僚辈，皆依附之以求生存，而革命党人乃以政权让渡于彼，其致失败，又何待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——孙中山《中国国民党第一次全国代表大会宣言》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请回答：</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结合材料1和材料2，说明“民族革命”、“政治革命”、“社会革命”的内容是什么？孙中山以什么为借鉴，提出“举政治革命，社会革命毕其功于一役”，他想以此解决中国社会的什么问题（8分）</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pacing w:val="-5"/>
          <w:sz w:val="21"/>
          <w:szCs w:val="21"/>
          <w:lang w:val="en-US" w:eastAsia="zh-CN"/>
        </w:rPr>
        <w:t xml:space="preserve">     </w:t>
      </w:r>
      <w:r>
        <w:rPr>
          <w:rFonts w:hint="eastAsia" w:asciiTheme="minorEastAsia" w:hAnsiTheme="minorEastAsia" w:eastAsiaTheme="minorEastAsia" w:cstheme="minorEastAsia"/>
          <w:color w:val="FF0000"/>
          <w:spacing w:val="-5"/>
          <w:sz w:val="21"/>
          <w:szCs w:val="21"/>
          <w:lang w:val="en-US" w:eastAsia="zh-CN"/>
        </w:rPr>
        <w:t xml:space="preserve"> 答：</w:t>
      </w:r>
      <w:r>
        <w:rPr>
          <w:rFonts w:hint="eastAsia" w:asciiTheme="minorEastAsia" w:hAnsiTheme="minorEastAsia" w:eastAsiaTheme="minorEastAsia" w:cstheme="minorEastAsia"/>
          <w:color w:val="FF0000"/>
          <w:spacing w:val="-5"/>
          <w:sz w:val="21"/>
          <w:szCs w:val="21"/>
        </w:rPr>
        <w:t>民族革命即“驱除鞑虏，恢复中华”</w:t>
      </w:r>
      <w:r>
        <w:rPr>
          <w:rFonts w:hint="eastAsia" w:asciiTheme="minorEastAsia" w:hAnsiTheme="minorEastAsia" w:eastAsiaTheme="minorEastAsia" w:cstheme="minorEastAsia"/>
          <w:color w:val="FF0000"/>
          <w:spacing w:val="-6"/>
          <w:sz w:val="21"/>
          <w:szCs w:val="21"/>
        </w:rPr>
        <w:t>，是指用革命手段推翻帝国主义走狗清王的</w:t>
      </w:r>
      <w:r>
        <w:rPr>
          <w:rFonts w:hint="eastAsia" w:asciiTheme="minorEastAsia" w:hAnsiTheme="minorEastAsia" w:eastAsiaTheme="minorEastAsia" w:cstheme="minorEastAsia"/>
          <w:color w:val="FF0000"/>
          <w:sz w:val="21"/>
          <w:szCs w:val="21"/>
        </w:rPr>
        <w:t>统治，只有通过民族革命，才能摆脱满清的民族压迫和帝国主义外来侵略。</w:t>
      </w:r>
      <w:r>
        <w:rPr>
          <w:rFonts w:hint="eastAsia" w:asciiTheme="minorEastAsia" w:hAnsiTheme="minorEastAsia" w:eastAsiaTheme="minorEastAsia" w:cstheme="minorEastAsia"/>
          <w:color w:val="FF0000"/>
          <w:sz w:val="21"/>
          <w:szCs w:val="21"/>
          <w:lang w:val="en-US" w:eastAsia="zh-CN"/>
        </w:rPr>
        <w:t xml:space="preserve">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政治革命即“创立民国”，是推翻帝国主义，建立资产阶级民主共和国，只有这样才能铲除君主专制政体。</w:t>
      </w:r>
      <w:r>
        <w:rPr>
          <w:rFonts w:hint="eastAsia" w:asciiTheme="minorEastAsia" w:hAnsiTheme="minorEastAsia" w:eastAsiaTheme="minorEastAsia" w:cstheme="minorEastAsia"/>
          <w:color w:val="FF0000"/>
          <w:sz w:val="21"/>
          <w:szCs w:val="21"/>
          <w:lang w:val="en-US" w:eastAsia="zh-CN"/>
        </w:rPr>
        <w:t xml:space="preserve">                                                 </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社会革命即“平均地权”，是指废除封建地权，核定全国地价，现有的地价归原主所有，革命后因社会进步所增涨的地价归国家所有，由国民共享，做到“家给人足”。</w:t>
      </w:r>
    </w:p>
    <w:p>
      <w:pP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孙中山以欧美为借鉴，提出举“政治革命、社会革命毕其功于一役。” 他想以此解决中国未来资本主义社会将会出现的严重的财富不均和资产阶级与无产阶级矛盾对立的问题</w:t>
      </w:r>
      <w:r>
        <w:rPr>
          <w:rFonts w:hint="eastAsia" w:asciiTheme="minorEastAsia" w:hAnsiTheme="minorEastAsia" w:eastAsiaTheme="minorEastAsia" w:cstheme="minorEastAsia"/>
          <w:color w:val="FF0000"/>
          <w:sz w:val="21"/>
          <w:szCs w:val="21"/>
          <w:lang w:eastAsia="zh-CN"/>
        </w:rPr>
        <w:t>。</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结合材料3，分析辛亥革命失败的原因。（8分）</w:t>
      </w:r>
    </w:p>
    <w:p>
      <w:pPr>
        <w:numPr>
          <w:ilvl w:val="0"/>
          <w:numId w:val="0"/>
        </w:numPr>
        <w:ind w:firstLine="420"/>
        <w:rPr>
          <w:rFonts w:hint="eastAsia" w:asciiTheme="minorEastAsia" w:hAnsiTheme="minorEastAsia" w:eastAsiaTheme="minorEastAsia" w:cstheme="minorEastAsia"/>
          <w:color w:val="FF0000"/>
          <w:kern w:val="0"/>
          <w:sz w:val="21"/>
          <w:szCs w:val="21"/>
          <w:shd w:val="clear" w:fill="FFFFFF"/>
          <w:lang w:val="en-US" w:eastAsia="zh-CN" w:bidi="ar"/>
        </w:rPr>
      </w:pPr>
      <w:r>
        <w:rPr>
          <w:rFonts w:hint="eastAsia" w:asciiTheme="minorEastAsia" w:hAnsiTheme="minorEastAsia" w:eastAsiaTheme="minorEastAsia" w:cstheme="minorEastAsia"/>
          <w:color w:val="FF0000"/>
          <w:kern w:val="0"/>
          <w:sz w:val="21"/>
          <w:szCs w:val="21"/>
          <w:shd w:val="clear" w:fill="FFFFFF"/>
          <w:lang w:val="en-US" w:eastAsia="zh-CN" w:bidi="ar"/>
        </w:rPr>
        <w:t>答：辛亥革命失败的原因：</w:t>
      </w:r>
    </w:p>
    <w:p>
      <w:pPr>
        <w:numPr>
          <w:ilvl w:val="0"/>
          <w:numId w:val="0"/>
        </w:numPr>
        <w:ind w:firstLine="420"/>
        <w:rPr>
          <w:rFonts w:hint="eastAsia" w:asciiTheme="minorEastAsia" w:hAnsiTheme="minorEastAsia" w:eastAsiaTheme="minorEastAsia" w:cstheme="minorEastAsia"/>
          <w:color w:val="FF0000"/>
          <w:kern w:val="0"/>
          <w:sz w:val="21"/>
          <w:szCs w:val="21"/>
          <w:shd w:val="clear" w:fill="FFFFFF"/>
          <w:lang w:val="en-US" w:eastAsia="zh-CN" w:bidi="ar"/>
        </w:rPr>
      </w:pPr>
      <w:r>
        <w:rPr>
          <w:rFonts w:hint="eastAsia" w:asciiTheme="minorEastAsia" w:hAnsiTheme="minorEastAsia" w:eastAsiaTheme="minorEastAsia" w:cstheme="minorEastAsia"/>
          <w:color w:val="FF0000"/>
          <w:kern w:val="0"/>
          <w:sz w:val="21"/>
          <w:szCs w:val="21"/>
          <w:shd w:val="clear" w:fill="FFFFFF"/>
          <w:lang w:val="en-US" w:eastAsia="zh-CN" w:bidi="ar"/>
        </w:rPr>
        <w:t xml:space="preserve"> 一方面，客观原因是国内外反动势力过于强大。</w:t>
      </w:r>
      <w:r>
        <w:rPr>
          <w:rFonts w:hint="eastAsia" w:asciiTheme="minorEastAsia" w:hAnsiTheme="minorEastAsia" w:eastAsiaTheme="minorEastAsia" w:cstheme="minorEastAsia"/>
          <w:color w:val="FF0000"/>
          <w:kern w:val="0"/>
          <w:sz w:val="21"/>
          <w:szCs w:val="21"/>
          <w:shd w:val="clear" w:fill="FFFFFF"/>
          <w:lang w:val="en-US" w:eastAsia="zh-CN" w:bidi="ar"/>
        </w:rPr>
        <w:br w:type="textWrapping"/>
      </w:r>
      <w:r>
        <w:rPr>
          <w:rFonts w:hint="eastAsia" w:asciiTheme="minorEastAsia" w:hAnsiTheme="minorEastAsia" w:eastAsiaTheme="minorEastAsia" w:cstheme="minorEastAsia"/>
          <w:color w:val="FF0000"/>
          <w:kern w:val="0"/>
          <w:sz w:val="21"/>
          <w:szCs w:val="21"/>
          <w:shd w:val="clear" w:fill="FFFFFF"/>
          <w:lang w:val="en-US" w:eastAsia="zh-CN" w:bidi="ar"/>
        </w:rPr>
        <w:t>另一方面，主观原因是中国民族资产阶级在经济和政治上的软弱性：</w:t>
      </w:r>
      <w:r>
        <w:rPr>
          <w:rFonts w:hint="eastAsia" w:asciiTheme="minorEastAsia" w:hAnsiTheme="minorEastAsia" w:eastAsiaTheme="minorEastAsia" w:cstheme="minorEastAsia"/>
          <w:color w:val="FF0000"/>
          <w:kern w:val="0"/>
          <w:sz w:val="21"/>
          <w:szCs w:val="21"/>
          <w:shd w:val="clear" w:fill="FFFFFF"/>
          <w:lang w:val="en-US" w:eastAsia="zh-CN" w:bidi="ar"/>
        </w:rPr>
        <w:br w:type="textWrapping"/>
      </w:r>
      <w:r>
        <w:rPr>
          <w:rFonts w:hint="eastAsia" w:asciiTheme="minorEastAsia" w:hAnsiTheme="minorEastAsia" w:eastAsiaTheme="minorEastAsia" w:cstheme="minorEastAsia"/>
          <w:color w:val="FF0000"/>
          <w:kern w:val="0"/>
          <w:sz w:val="21"/>
          <w:szCs w:val="21"/>
          <w:shd w:val="clear" w:fill="FFFFFF"/>
          <w:lang w:val="en-US" w:eastAsia="zh-CN" w:bidi="ar"/>
        </w:rPr>
        <w:t>首先，缺乏彻底反帝反封的勇气和力量；</w:t>
      </w:r>
      <w:r>
        <w:rPr>
          <w:rFonts w:hint="eastAsia" w:asciiTheme="minorEastAsia" w:hAnsiTheme="minorEastAsia" w:eastAsiaTheme="minorEastAsia" w:cstheme="minorEastAsia"/>
          <w:color w:val="FF0000"/>
          <w:kern w:val="0"/>
          <w:sz w:val="21"/>
          <w:szCs w:val="21"/>
          <w:shd w:val="clear" w:fill="FFFFFF"/>
          <w:lang w:val="en-US" w:eastAsia="zh-CN" w:bidi="ar"/>
        </w:rPr>
        <w:br w:type="textWrapping"/>
      </w:r>
      <w:r>
        <w:rPr>
          <w:rFonts w:hint="eastAsia" w:asciiTheme="minorEastAsia" w:hAnsiTheme="minorEastAsia" w:eastAsiaTheme="minorEastAsia" w:cstheme="minorEastAsia"/>
          <w:color w:val="FF0000"/>
          <w:kern w:val="0"/>
          <w:sz w:val="21"/>
          <w:szCs w:val="21"/>
          <w:shd w:val="clear" w:fill="FFFFFF"/>
          <w:lang w:val="en-US" w:eastAsia="zh-CN" w:bidi="ar"/>
        </w:rPr>
        <w:t>其次，没能提出明确而完整的反帝反封建革命纲领；</w:t>
      </w:r>
      <w:r>
        <w:rPr>
          <w:rFonts w:hint="eastAsia" w:asciiTheme="minorEastAsia" w:hAnsiTheme="minorEastAsia" w:eastAsiaTheme="minorEastAsia" w:cstheme="minorEastAsia"/>
          <w:color w:val="FF0000"/>
          <w:kern w:val="0"/>
          <w:sz w:val="21"/>
          <w:szCs w:val="21"/>
          <w:shd w:val="clear" w:fill="FFFFFF"/>
          <w:lang w:val="en-US" w:eastAsia="zh-CN" w:bidi="ar"/>
        </w:rPr>
        <w:br w:type="textWrapping"/>
      </w:r>
      <w:r>
        <w:rPr>
          <w:rFonts w:hint="eastAsia" w:asciiTheme="minorEastAsia" w:hAnsiTheme="minorEastAsia" w:eastAsiaTheme="minorEastAsia" w:cstheme="minorEastAsia"/>
          <w:color w:val="FF0000"/>
          <w:kern w:val="0"/>
          <w:sz w:val="21"/>
          <w:szCs w:val="21"/>
          <w:shd w:val="clear" w:fill="FFFFFF"/>
          <w:lang w:val="en-US" w:eastAsia="zh-CN" w:bidi="ar"/>
        </w:rPr>
        <w:t>再次，没能发动农民革命；</w:t>
      </w:r>
      <w:r>
        <w:rPr>
          <w:rFonts w:hint="eastAsia" w:asciiTheme="minorEastAsia" w:hAnsiTheme="minorEastAsia" w:eastAsiaTheme="minorEastAsia" w:cstheme="minorEastAsia"/>
          <w:color w:val="FF0000"/>
          <w:kern w:val="0"/>
          <w:sz w:val="21"/>
          <w:szCs w:val="21"/>
          <w:shd w:val="clear" w:fill="FFFFFF"/>
          <w:lang w:val="en-US" w:eastAsia="zh-CN" w:bidi="ar"/>
        </w:rPr>
        <w:br w:type="textWrapping"/>
      </w:r>
      <w:r>
        <w:rPr>
          <w:rFonts w:hint="eastAsia" w:asciiTheme="minorEastAsia" w:hAnsiTheme="minorEastAsia" w:eastAsiaTheme="minorEastAsia" w:cstheme="minorEastAsia"/>
          <w:color w:val="FF0000"/>
          <w:kern w:val="0"/>
          <w:sz w:val="21"/>
          <w:szCs w:val="21"/>
          <w:shd w:val="clear" w:fill="FFFFFF"/>
          <w:lang w:val="en-US" w:eastAsia="zh-CN" w:bidi="ar"/>
        </w:rPr>
        <w:t>最后，没有坚强有力的革命政党。</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六、论述题（共20分）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试述以毛泽东为代表的中国共产党人是如何探索和开辟中国革命新道路的？中国革命新道路的探索和开辟有何理论和现实意义？</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sz w:val="21"/>
          <w:szCs w:val="21"/>
          <w:lang w:val="en-US" w:eastAsia="zh-CN"/>
        </w:rPr>
        <w:t>答：</w:t>
      </w:r>
      <w:r>
        <w:rPr>
          <w:rFonts w:hint="eastAsia" w:asciiTheme="minorEastAsia" w:hAnsiTheme="minorEastAsia" w:eastAsiaTheme="minorEastAsia" w:cstheme="minorEastAsia"/>
          <w:sz w:val="21"/>
          <w:szCs w:val="21"/>
        </w:rPr>
        <w:t>（一）开展武装反抗</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"http://www.baidu.com/s?wd=%E5%9B%BD%E6%B0%91%E5%85%9A&amp;tn=44039180_cpr&amp;fenlei=mv6quAkxTZn0IZRqIHckPjm4nH00T1Y3nhm1uHnzm1T3uywhm1uW0ZwV5Hcvrjm3rH6sPfKWUMw85HfYnjn4nH6sgvPsT6KdThsqpZwYTjCEQLGCpyw9Uz4Bmy-bIi4WUvYETgN-TLwGUv3En1f1PHnkn1bs"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国民党</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sz w:val="21"/>
          <w:szCs w:val="21"/>
        </w:rPr>
        <w:t>统治的斗争</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color w:val="000000" w:themeColor="text1"/>
          <w:sz w:val="21"/>
          <w:szCs w:val="21"/>
          <w14:textFill>
            <w14:solidFill>
              <w14:schemeClr w14:val="tx1"/>
            </w14:solidFill>
          </w14:textFill>
        </w:rPr>
        <w:t>1927年8月，</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"http://www.baidu.com/s?wd=%E4%B8%AD%E5%85%B1%E4%B8%AD%E5%A4%AE&amp;tn=44039180_cpr&amp;fenlei=mv6quAkxTZn0IZRqIHckPjm4nH00T1Y3nhm1uHnzm1T3uywhm1uW0ZwV5Hcvrjm3rH6sPfKWUMw85HfYnjn4nH6sgvPsT6KdThsqpZwYTjCEQLGCpyw9Uz4Bmy-bIi4WUvYETgN-TLwGUv3En1f1PHnkn1bs"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中共中央</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在汉口召开紧急会议（</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"http://www.baidu.com/s?wd=%E5%85%AB%E4%B8%83%E4%BC%9A%E8%AE%AE&amp;tn=44039180_cpr&amp;fenlei=mv6quAkxTZn0IZRqIHckPjm4nH00T1Y3nhm1uHnzm1T3uywhm1uW0ZwV5Hcvrjm3rH6sPfKWUMw85HfYnjn4nH6sgvPsT6KdThsqpZwYTjCEQLGCpyw9Uz4Bmy-bIi4WUvYETgN-TLwGUv3En1f1PHnkn1bs"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八七会议</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），彻底清算了</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"http://www.baidu.com/s?wd=%E5%A4%A7%E9%9D%A9%E5%91%BD&amp;tn=44039180_cpr&amp;fenlei=mv6quAkxTZn0IZRqIHckPjm4nH00T1Y3nhm1uHnzm1T3uywhm1uW0ZwV5Hcvrjm3rH6sPfKWUMw85HfYnjn4nH6sgvPsT6KdThsqpZwYTjCEQLGCpyw9Uz4Bmy-bIi4WUvYETgN-TLwGUv3En1f1PHnkn1bs"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大革命</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后期的</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"http://www.baidu.com/s?wd=%E9%99%88%E7%8B%AC%E7%A7%80&amp;tn=44039180_cpr&amp;fenlei=mv6quAkxTZn0IZRqIHckPjm4nH00T1Y3nhm1uHnzm1T3uywhm1uW0ZwV5Hcvrjm3rH6sPfKWUMw85HfYnjn4nH6sgvPsT6KdThsqpZwYTjCEQLGCpyw9Uz4Bmy-bIi4WUvYETgN-TLwGUv3En1f1PHnkn1bs"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陈独秀</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右倾机会主义错误，确定了开展</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"http://www.baidu.com/s?wd=%E5%9C%9F%E5%9C%B0%E9%9D%A9%E5%91%BD&amp;tn=44039180_cpr&amp;fenlei=mv6quAkxTZn0IZRqIHckPjm4nH00T1Y3nhm1uHnzm1T3uywhm1uW0ZwV5Hcvrjm3rH6sPfKWUMw85HfYnjn4nH6sgvPsT6KdThsqpZwYTjCEQLGCpyw9Uz4Bmy-bIi4WUvYETgN-TLwGUv3En1f1PHnkn1bs"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土地革命</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和武装反抗</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"http://www.baidu.com/s?wd=%E5%9B%BD%E6%B0%91%E5%85%9A&amp;tn=44039180_cpr&amp;fenlei=mv6quAkxTZn0IZRqIHckPjm4nH00T1Y3nhm1uHnzm1T3uywhm1uW0ZwV5Hcvrjm3rH6sPfKWUMw85HfYnjn4nH6sgvPsT6KdThsqpZwYTjCEQLGCpyw9Uz4Bmy-bIi4WUvYETgN-TLwGUv3En1f1PHnkn1bs"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国民党</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反动统治的总方针。</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"http://www.baidu.com/s?wd=%E5%85%AB%E4%B8%83%E4%BC%9A%E8%AE%AE&amp;tn=44039180_cpr&amp;fenlei=mv6quAkxTZn0IZRqIHckPjm4nH00T1Y3nhm1uHnzm1T3uywhm1uW0ZwV5Hcvrjm3rH6sPfKWUMw85HfYnjn4nH6sgvPsT6KdThsqpZwYTjCEQLGCpyw9Uz4Bmy-bIi4WUvYETgN-TLwGUv3En1f1PHnkn1bs"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八七会议</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以后，举行了</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"http://www.baidu.com/s?wd=%E5%8D%97%E6%98%8C%E8%B5%B7%E4%B9%89&amp;tn=44039180_cpr&amp;fenlei=mv6quAkxTZn0IZRqIHckPjm4nH00T1Y3nhm1uHnzm1T3uywhm1uW0ZwV5Hcvrjm3rH6sPfKWUMw85HfYnjn4nH6sgvPsT6KdThsqpZwYTjCEQLGCpyw9Uz4Bmy-bIi4WUvYETgN-TLwGUv3En1f1PHnkn1bs"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南昌起义</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、湘赣边界</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"http://www.baidu.com/s?wd=%E7%A7%8B%E6%94%B6%E8%B5%B7%E4%B9%89&amp;tn=44039180_cpr&amp;fenlei=mv6quAkxTZn0IZRqIHckPjm4nH00T1Y3nhm1uHnzm1T3uywhm1uW0ZwV5Hcvrjm3rH6sPfKWUMw85HfYnjn4nH6sgvPsT6KdThsqpZwYTjCEQLGCpyw9Uz4Bmy-bIi4WUvYETgN-TLwGUv3En1f1PHnkn1bs"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秋收起义</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"http://www.baidu.com/s?wd=%E5%B9%BF%E5%B7%9E%E8%B5%B7%E4%B9%89&amp;tn=44039180_cpr&amp;fenlei=mv6quAkxTZn0IZRqIHckPjm4nH00T1Y3nhm1uHnzm1T3uywhm1uW0ZwV5Hcvrjm3rH6sPfKWUMw85HfYnjn4nH6sgvPsT6KdThsqpZwYTjCEQLGCpyw9Uz4Bmy-bIi4WUvYETgN-TLwGUv3En1f1PHnkn1bs"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广州起义</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。中国革命由此发展到了一个新阶段。</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（二）走</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"http://www.baidu.com/s?wd=%E5%86%9C%E6%9D%91%E5%8C%85%E5%9B%B4%E5%9F%8E%E5%B8%82&amp;tn=44039180_cpr&amp;fenlei=mv6quAkxTZn0IZRqIHckPjm4nH00T1Y3nhm1uHnzm1T3uywhm1uW0ZwV5Hcvrjm3rH6sPfKWUMw85HfYnjn4nH6sgvPsT6KdThsqpZwYTjCEQLGCpyw9Uz4Bmy-bIi4WUvYETgN-TLwGUv3En1f1PHnkn1bs"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农村包围城市</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的革命道路</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以农村为重点，到农村去发动农民，进行</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"http://www.baidu.com/s?wd=%E5%9C%9F%E5%9C%B0%E9%9D%A9%E5%91%BD&amp;tn=44039180_cpr&amp;fenlei=mv6quAkxTZn0IZRqIHckPjm4nH00T1Y3nhm1uHnzm1T3uywhm1uW0ZwV5Hcvrjm3rH6sPfKWUMw85HfYnjn4nH6sgvPsT6KdThsqpZwYTjCEQLGCpyw9Uz4Bmy-bIi4WUvYETgN-TLwGUv3En1f1PHnkn1bs"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土地革命</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，开展武装斗争，建设根据地，这是1927年</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"http://www.baidu.com/s?wd=%E5%A4%A7%E9%9D%A9%E5%91%BD&amp;tn=44039180_cpr&amp;fenlei=mv6quAkxTZn0IZRqIHckPjm4nH00T1Y3nhm1uHnzm1T3uywhm1uW0ZwV5Hcvrjm3rH6sPfKWUMw85HfYnjn4nH6sgvPsT6KdThsqpZwYTjCEQLGCpyw9Uz4Bmy-bIi4WUvYETgN-TLwGUv3En1f1PHnkn1bs"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大革命</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失败后中国革命发展的客观规律所要求的。</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"http://www.baidu.com/s?wd=%E5%86%9C%E6%9D%91%E5%8C%85%E5%9B%B4%E5%9F%8E%E5%B8%82&amp;tn=44039180_cpr&amp;fenlei=mv6quAkxTZn0IZRqIHckPjm4nH00T1Y3nhm1uHnzm1T3uywhm1uW0ZwV5Hcvrjm3rH6sPfKWUMw85HfYnjn4nH6sgvPsT6KdThsqpZwYTjCEQLGCpyw9Uz4Bmy-bIi4WUvYETgN-TLwGUv3En1f1PHnkn1bs"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农村包围城市</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、武装夺取政权这条革命新道路的开辟，依靠了党和人民的集体奋斗，凝聚了党和人民的集体智慧。而毛泽东是其中的杰出代表。</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（三）毛泽东不仅在实践中首先把革命进攻的方向指向了农村，而且从理论上阐明了武装斗争的极端重要性和农村应当成为党的工作中心的思想。</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1928年，毛泽东写了《中国的红色政权为什么能够存在？》、《井冈山的斗争》等文章，明确指出以农业为主要经济的中国革命，以军事发展暴动，是一种特征；还科学阐明了共产党领导的土地革命、武装斗争与根据地建设这三者之间的辩证统一关系。</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农村包围城市、武装夺取政权理论的提出，标志着中国化的马克思主义：毛泽东思想的初步形成。</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（五）随着革命新道路的开辟，中国革命开始走向复兴。中国共产党领导的红军和根据地逐步发展起来。红军游击战争实际上已经成为中国革命的主要形式，农村根据地成为积蓄和锻炼革命力量的主要战略阵地</w:t>
      </w:r>
    </w:p>
    <w:p>
      <w:pPr>
        <w:keepNext w:val="0"/>
        <w:keepLines w:val="0"/>
        <w:widowControl/>
        <w:suppressLineNumbers w:val="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333333"/>
          <w:sz w:val="21"/>
          <w:szCs w:val="21"/>
        </w:rPr>
        <w:t>中国革命新道路的理论和现实意义</w:t>
      </w:r>
      <w:r>
        <w:rPr>
          <w:rFonts w:hint="eastAsia" w:asciiTheme="minorEastAsia" w:hAnsiTheme="minorEastAsia" w:eastAsiaTheme="minorEastAsia" w:cstheme="minorEastAsia"/>
          <w:color w:val="333333"/>
          <w:sz w:val="21"/>
          <w:szCs w:val="21"/>
          <w:lang w:eastAsia="zh-CN"/>
        </w:rPr>
        <w:t>：</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rPr>
        <w:t>第一,中国革命道路的理论,反映了大革命失败后中国革命发展的客观规律,是指革命取得胜利的唯一正确的理论；</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rPr>
        <w:t>第二,农村包围城市革命道路的开辟,实现了中国革命中心由城市向农村的战略性转变,保存和发展了革命力量；</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rPr>
        <w:t>第三,不是照抄照搬俄国十月革命的经验,而是从中国的实际出发,独创性地发展了马克思列宁主义关于革命的理论,为殖民地、半殖民地国家的人民解放斗争提供了重要经验；</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rPr>
        <w:t>第四,中国革命新道路的理论,是马列主义普遍原理与中国革命具体实践相结合的光辉典范,是毛泽东思想形成的重要标志.</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rPr>
        <w:t>它是以毛泽东为主要代表的中国共产党人运用马克思主义的立场、观点和方法分析、研究和解决中国革命具体问题的光辉典范,是反对教条主义,坚持实事求是的光辉典范,是中国共产党人进行理论创新的光辉典范,对于推进马克思主义中国化具有重要的（理论和）方法论意义.邓小平指出：“马克思、列宁从来没有说过农村包围城市,这个原理在当时世界上还是没有的.但是毛泽东同志根据中国的具体条件指明了革命的具体道路”.</w:t>
      </w:r>
    </w:p>
    <w:p>
      <w:pPr>
        <w:jc w:val="both"/>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《中国近代史纲要》试题（B卷）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一、单项选择题（请将正确答案的标号填写在括号内，每小题1分，共12分）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1、鸦片战争前中国社会的主要矛盾是（</w:t>
      </w:r>
      <w:r>
        <w:rPr>
          <w:rFonts w:hint="eastAsia" w:asciiTheme="minorEastAsia" w:hAnsiTheme="minorEastAsia" w:eastAsiaTheme="minorEastAsia" w:cstheme="minorEastAsia"/>
          <w:color w:val="FF0000"/>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A.地主阶级和农民阶级的矛盾B.帝国主义和中华民族的矛盾C.资产阶级和无产阶级的矛盾D.封建主义和资本主义的矛盾</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2、太平天国农民起义爆发的时间是（</w:t>
      </w:r>
      <w:r>
        <w:rPr>
          <w:rFonts w:hint="eastAsia" w:asciiTheme="minorEastAsia" w:hAnsiTheme="minorEastAsia" w:eastAsiaTheme="minorEastAsia" w:cstheme="minorEastAsia"/>
          <w:color w:val="FF0000"/>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A.1851年B.1853年C.1856年D.1864年</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3、将中国领土台湾割让给日本的不平等条约是（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A.《南京条约》B.《北京条约》C.《马关条约》D.《瑗珲条约》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4、19世纪末，在帝国主义列强瓜分中国的狂潮中提出“门户开放”政策的国家是（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A.英国B.法国C.日本 D.美国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5、洋务运动时期最早创办的翻译学堂是（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A.同文馆B.广方言馆C.译书局D.译书馆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6、武昌起义前夕，在保路运动中规模最大，斗争最激烈的省份是（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A.湖南B.湖北C.广东D.四川</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7、中国历史上第一部具有资产阶级共和国宪法性质的法典是（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A.《中华民国宪法》B.《钦定宪法大纲》C.《中化民国约法》D.《中华民国临时约法》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8、1930年1月，毛泽东进一步从理论上阐述农村包围城市，武装夺取政权理论的文章是（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A.《中国的红色政权为什么能够存在》B.《星星之火可以燎原》C.《井冈山的斗争》D.《中国革命战争的战略问题》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9、中国工农红军三大主力第一、二、四方面军在长征中胜利会师的时间是（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A.1935年1月B.1935年10月C.1936年1月D.1936年10月</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10、中华民族进入全民族抗战是在（</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）之后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A.九一八事变B.一二八事变C.华北事变D.卢沟桥事变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11、1947年10月10日，《中国人民解放军宣言》提出的口号是（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A.和平、民主、团结B.向北发展，向南防御C.打倒蒋介石，解放全中国D.将革命进行到底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12、1949年6月，毛泽东发表的系统论述中国共产党建国主张的著作是（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A.《新民主主义论》B.《目前形势和我们的任务》C.《论联合政府》D.《论人民民主专政》</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二、多项选择题（下列选项中有两个或两个以上的正确答案，请将正确答案的标号填写在括号内，单选、错选或未选均无分。每小题2分，共12分）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1、鸦片战争前，中国是一个独立的封建制国家，但已处于封建社会晚期，下列对当时经济社会状况的叙述，正确的有（</w:t>
      </w:r>
      <w:r>
        <w:rPr>
          <w:rFonts w:hint="eastAsia" w:asciiTheme="minorEastAsia" w:hAnsiTheme="minorEastAsia" w:eastAsiaTheme="minorEastAsia" w:cstheme="minorEastAsia"/>
          <w:sz w:val="21"/>
          <w:szCs w:val="21"/>
          <w:lang w:val="en-US" w:eastAsia="zh-CN"/>
        </w:rPr>
        <w:t>ABCDE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A.经济上，中国资本主义开始萌芽但自给自足的自然经济依然占主导地位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政治上，清王朝实行高度集权的君主制并已腐败不堪C.军事上，清王朝国防空虚，军备废驰D.文化上，清朝统治者实行严厉的文化专制政策，钳制人们的思想，禁锢人们的反抗意识E.对外关系上，清王朝长期实行闭关锁国政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2、戊戌六君子包括（</w:t>
      </w:r>
      <w:r>
        <w:rPr>
          <w:rFonts w:hint="eastAsia" w:asciiTheme="minorEastAsia" w:hAnsiTheme="minorEastAsia" w:eastAsiaTheme="minorEastAsia" w:cstheme="minorEastAsia"/>
          <w:sz w:val="21"/>
          <w:szCs w:val="21"/>
          <w:lang w:val="en-US" w:eastAsia="zh-CN"/>
        </w:rPr>
        <w:t>ADE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A.谭嗣同B.康有为C.梁启超D.林旭E.康广仁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3、21世纪初，传播民主革命思想的书籍纷纷涌现，其中包括（</w:t>
      </w:r>
      <w:r>
        <w:rPr>
          <w:rFonts w:hint="eastAsia" w:asciiTheme="minorEastAsia" w:hAnsiTheme="minorEastAsia" w:eastAsiaTheme="minorEastAsia" w:cstheme="minorEastAsia"/>
          <w:sz w:val="21"/>
          <w:szCs w:val="21"/>
          <w:lang w:val="en-US" w:eastAsia="zh-CN"/>
        </w:rPr>
        <w:t>ABCE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A.《革命军》B.《猛回头》C.《警世钟》D.《盛世危言》E.《驳康有为论革命书》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4、陈独秀被毛泽东称为“五四运动的总司令”，主要因为他（</w:t>
      </w:r>
      <w:r>
        <w:rPr>
          <w:rFonts w:hint="eastAsia" w:asciiTheme="minorEastAsia" w:hAnsiTheme="minorEastAsia" w:eastAsiaTheme="minorEastAsia" w:cstheme="minorEastAsia"/>
          <w:sz w:val="21"/>
          <w:szCs w:val="21"/>
          <w:lang w:val="en-US" w:eastAsia="zh-CN"/>
        </w:rPr>
        <w:t>BDE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A.最早宣传十月革命和马克思主义B.最早创建中国共产党的早期组织C.直接领导了五四运动D.领导了新文化运动，为五四运动作了思想准备E.联系进步青年和社团，指导和推动了运动发展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5、抗日战争期间，我党制定的抗日民族统一战线的策略总方针是（</w:t>
      </w:r>
      <w:r>
        <w:rPr>
          <w:rFonts w:hint="eastAsia" w:asciiTheme="minorEastAsia" w:hAnsiTheme="minorEastAsia" w:eastAsiaTheme="minorEastAsia" w:cstheme="minorEastAsia"/>
          <w:sz w:val="21"/>
          <w:szCs w:val="21"/>
          <w:lang w:val="en-US" w:eastAsia="zh-CN"/>
        </w:rPr>
        <w:t>ABC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A.发展进步势力B.争取中间势力C.孤立顽固势力D.反对投降势力E.联合所有势力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6、从抗战结束到新中国建立前，中国共产党关于土地问题的文件是（</w:t>
      </w:r>
      <w:r>
        <w:rPr>
          <w:rFonts w:hint="eastAsia" w:asciiTheme="minorEastAsia" w:hAnsiTheme="minorEastAsia" w:eastAsiaTheme="minorEastAsia" w:cstheme="minorEastAsia"/>
          <w:sz w:val="21"/>
          <w:szCs w:val="21"/>
          <w:lang w:val="en-US" w:eastAsia="zh-CN"/>
        </w:rPr>
        <w:t>AD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A.《五四指示》B.《兴国土地法》C.《共同纲领》D.《中国土地法大纲》E.《井冈山土地法》</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三、辨析题（判断下列论断是否正确，并简要说明理由，每小题4分，共16分）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1、西方殖民主义者来到中国，给中国带来了西方文明，并帮助中国发展了资本主义。（</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错。</w:t>
      </w:r>
      <w:r>
        <w:rPr>
          <w:rFonts w:hint="eastAsia" w:asciiTheme="minorEastAsia" w:hAnsiTheme="minorEastAsia" w:eastAsiaTheme="minorEastAsia" w:cstheme="minorEastAsia"/>
          <w:color w:val="FF0000"/>
          <w:sz w:val="21"/>
          <w:szCs w:val="21"/>
        </w:rPr>
        <w:t xml:space="preserve">要点：资本--帝国主义的入侵，给中华民族造成了巨大的历史灾难： </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第一，发动一系列的侵略战争．屠杀中国人民，侵占中国领土，划分势力范围，索取赔款，抢掠财富，使中国的经济和社会发展受到了严重的阻碍。 </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第二．控制中国的内政、外交，镇压中国人民反抗，使中国在政治上不再拥有完整的主权。 </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第三，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 </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第四．在传教的名义下，对中国进行文化渗透，为侵略中国制造舆论，宣扬殖民主义奴化思想．麻醉中国人民的精神，摧毁中国人的民族自尊心和自信心</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2、辛亥革命是一次比较完全意义上的资产阶级民主革命。（</w:t>
      </w:r>
      <w:r>
        <w:rPr>
          <w:rFonts w:hint="eastAsia" w:asciiTheme="minorEastAsia" w:hAnsiTheme="minorEastAsia" w:eastAsiaTheme="minorEastAsia" w:cstheme="minorEastAsia"/>
          <w:color w:val="FF0000"/>
          <w:sz w:val="21"/>
          <w:szCs w:val="21"/>
          <w:lang w:val="en-US" w:eastAsia="zh-CN"/>
        </w:rPr>
        <w:t>对</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对。</w:t>
      </w:r>
      <w:r>
        <w:rPr>
          <w:rFonts w:hint="eastAsia" w:asciiTheme="minorEastAsia" w:hAnsiTheme="minorEastAsia" w:eastAsiaTheme="minorEastAsia" w:cstheme="minorEastAsia"/>
          <w:color w:val="FF0000"/>
          <w:sz w:val="21"/>
          <w:szCs w:val="21"/>
        </w:rPr>
        <w:t>辛亥革命以第一个资产阶级革命政党——同盟会为领导有第一个资产阶级民主革命纲领——三民主义作为思想指导通过革命推翻了清王朝建立了第一个资产阶级性质的政权——南京临时政府颁布了第一部具有资产阶级共和国宪法性质的法律——中华民国临时约法》。所以辛亥革命是一次比较完全意义上的资产阶级民主革命。</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既然中国革命的动力是无产阶级，那么革命本身就是无产阶级革命（</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numPr>
          <w:ilvl w:val="0"/>
          <w:numId w:val="0"/>
        </w:num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color w:val="FF0000"/>
          <w:sz w:val="21"/>
          <w:szCs w:val="21"/>
        </w:rPr>
        <w:t>革命性质是由革命任务决定的而不是由革命动力决定的。当时中国革命的任务是反帝反封建因而是资产阶级民主革命不是反对资产阶级、消灭私有制的无产阶级革命。这种主</w:t>
      </w:r>
      <w:r>
        <w:rPr>
          <w:rFonts w:hint="eastAsia" w:asciiTheme="minorEastAsia" w:hAnsiTheme="minorEastAsia" w:eastAsiaTheme="minorEastAsia" w:cstheme="minorEastAsia"/>
          <w:color w:val="FF0000"/>
          <w:sz w:val="21"/>
          <w:szCs w:val="21"/>
          <w:lang w:val="en-US" w:eastAsia="zh-CN"/>
        </w:rPr>
        <w:t>张</w:t>
      </w:r>
      <w:r>
        <w:rPr>
          <w:rFonts w:hint="eastAsia" w:asciiTheme="minorEastAsia" w:hAnsiTheme="minorEastAsia" w:eastAsiaTheme="minorEastAsia" w:cstheme="minorEastAsia"/>
          <w:color w:val="FF0000"/>
          <w:sz w:val="21"/>
          <w:szCs w:val="21"/>
        </w:rPr>
        <w:t>混淆了中国革命的性质。  另外中国资产阶级民主革命的动力不仅是无产阶级它还包括了农民阶级、小资产阶级和民族资产阶级。</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西安事变的和平解决标志着抗日民族统一战线正式形成（</w:t>
      </w:r>
      <w:r>
        <w:rPr>
          <w:rFonts w:hint="eastAsia" w:asciiTheme="minorEastAsia" w:hAnsiTheme="minorEastAsia" w:eastAsiaTheme="minorEastAsia" w:cstheme="minorEastAsia"/>
          <w:color w:val="FF0000"/>
          <w:sz w:val="21"/>
          <w:szCs w:val="21"/>
          <w:highlight w:val="none"/>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color w:val="FF0000"/>
          <w:sz w:val="21"/>
          <w:szCs w:val="21"/>
        </w:rPr>
        <w:t>1937年9月22日国民党发表了《中国共产党为公布国共合作宣言》</w:t>
      </w:r>
      <w:r>
        <w:rPr>
          <w:rFonts w:hint="eastAsia" w:asciiTheme="minorEastAsia" w:hAnsiTheme="minorEastAsia" w:eastAsia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次日</w:t>
      </w:r>
      <w:r>
        <w:rPr>
          <w:rFonts w:hint="eastAsia" w:asciiTheme="minorEastAsia" w:hAnsiTheme="minorEastAsia" w:eastAsia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蒋介石就此发表谈话</w:t>
      </w:r>
      <w:r>
        <w:rPr>
          <w:rFonts w:hint="eastAsia" w:asciiTheme="minorEastAsia" w:hAnsiTheme="minorEastAsia" w:eastAsia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承认中国共产党在全国的合法地位</w:t>
      </w:r>
      <w:r>
        <w:rPr>
          <w:rFonts w:hint="eastAsia" w:asciiTheme="minorEastAsia" w:hAnsiTheme="minorEastAsia" w:eastAsia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以国共第二次合作为基础的抗日民族统一战线正式形成。西安事变和平是解决成为国内时局转换的枢纽。</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四、简答题（每小题8分，共24分）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1、中国近代社会的两大历史任务是什么？他们之间的关系如何？</w:t>
      </w:r>
    </w:p>
    <w:p>
      <w:pPr>
        <w:pStyle w:val="4"/>
        <w:keepNext w:val="0"/>
        <w:keepLines w:val="0"/>
        <w:widowControl/>
        <w:suppressLineNumbers w:val="0"/>
        <w:shd w:val="clear" w:fill="FFFFFF"/>
        <w:spacing w:before="30" w:beforeAutospacing="0" w:after="0" w:afterAutospacing="0" w:line="240" w:lineRule="auto"/>
        <w:ind w:left="60" w:right="70" w:firstLine="480"/>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shd w:val="clear" w:fill="FFFFFF"/>
        </w:rPr>
        <w:t>答：中国近代社会的两大历史任务是争取民族独立、人民解放和实现国家富强、人民富裕。这两大历史任务是互相区别又紧密联系的。</w:t>
      </w:r>
    </w:p>
    <w:p>
      <w:pPr>
        <w:pStyle w:val="4"/>
        <w:keepNext w:val="0"/>
        <w:keepLines w:val="0"/>
        <w:widowControl/>
        <w:suppressLineNumbers w:val="0"/>
        <w:shd w:val="clear" w:fill="FFFFFF"/>
        <w:spacing w:before="30" w:beforeAutospacing="0" w:after="0" w:afterAutospacing="0" w:line="240" w:lineRule="auto"/>
        <w:ind w:left="60" w:right="70" w:firstLine="420" w:firstLineChars="200"/>
        <w:rPr>
          <w:rFonts w:hint="eastAsia" w:asciiTheme="minorEastAsia" w:hAnsiTheme="minorEastAsia" w:eastAsiaTheme="minorEastAsia" w:cstheme="minorEastAsia"/>
          <w:color w:val="FF0000"/>
          <w:sz w:val="21"/>
          <w:szCs w:val="21"/>
          <w:shd w:val="clear" w:fill="FFFFFF"/>
        </w:rPr>
      </w:pPr>
      <w:r>
        <w:rPr>
          <w:rFonts w:hint="eastAsia" w:asciiTheme="minorEastAsia" w:hAnsiTheme="minorEastAsia" w:eastAsiaTheme="minorEastAsia" w:cstheme="minorEastAsia"/>
          <w:color w:val="FF0000"/>
          <w:sz w:val="21"/>
          <w:szCs w:val="21"/>
          <w:shd w:val="clear" w:fill="FFFFFF"/>
        </w:rPr>
        <w:t>民族独立和人民解放是要改变民族受压迫、人民受剥削的地位和状况，是要从根本上推翻半殖民地半封建的统治秩序，解决生产关系的问题，是要通过革命才能实现的。实现国家富强和人民富裕是要改变近代中国经济、文化落后的地位和状况，是要通过现代化、发展生产力才能实现的。前者为后者扫清障碍，创造必要的前提，后者是前者的延续和追求的目标，二者共同服务于中华民族伟大复兴的历史主题</w:t>
      </w:r>
    </w:p>
    <w:p>
      <w:pPr>
        <w:numPr>
          <w:ilvl w:val="0"/>
          <w:numId w:val="0"/>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1"/>
          <w:szCs w:val="21"/>
          <w14:textFill>
            <w14:solidFill>
              <w14:schemeClr w14:val="tx1"/>
            </w14:solidFill>
          </w14:textFill>
        </w:rPr>
        <w:t>简述太平天国农民起义的历史意义，失败原因和教训。</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color w:val="FF0000"/>
          <w:sz w:val="21"/>
          <w:szCs w:val="21"/>
          <w:lang w:val="en-US" w:eastAsia="zh-CN"/>
        </w:rPr>
        <w:t xml:space="preserve"> 答：</w:t>
      </w:r>
      <w:r>
        <w:rPr>
          <w:rFonts w:hint="eastAsia" w:asciiTheme="minorEastAsia" w:hAnsiTheme="minorEastAsia" w:eastAsiaTheme="minorEastAsia" w:cstheme="minorEastAsia"/>
          <w:color w:val="FF0000"/>
          <w:sz w:val="21"/>
          <w:szCs w:val="21"/>
        </w:rPr>
        <w:t>太平天国农民战争的历史意义：</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 xml:space="preserve">（1）沉重地打击了清王朝的统治。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（2）有力地打击了外国侵略势力。</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（3）对近代国家出路的探索。</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（4）</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www.baidu.com/s?wd=%E5%A4%AA%E5%B9%B3%E5%A4%A9%E5%9B%BD%E8%B5%B7%E4%B9%89&amp;tn=44039180_cpr&amp;fenlei=mv6quAkxTZn0IZRqIHckPjm4nH00T1d9mWTsmWN9rH6knj7bnW0d0ZwV5Hcvrjm3rH6sPfKWUMw85HfYnjn4nH6sgvPsT6KdThsqpZwYTjCEQLGCpyw9Uz4Bmy-bIi4WUvYETgN-TLwGUv3EnW0sPjn1P1nYnH6kP1RkPHmd"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太平天国起义</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还冲击了孔子和</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"http://www.baidu.com/s?wd=%E5%84%92%E5%AE%B6%E7%BB%8F%E5%85%B8&amp;tn=44039180_cpr&amp;fenlei=mv6quAkxTZn0IZRqIHckPjm4nH00T1d9mWTsmWN9rH6knj7bnW0d0ZwV5Hcvrjm3rH6sPfKWUMw85HfYnjn4nH6sgvPsT6KdThsqpZwYTjCEQLGCpyw9Uz4Bmy-bIi4WUvYETgN-TLwGUv3EnW0sPjn1P1nYnH6kP1RkPHmd"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儒家经典</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的正统权威。</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（5）</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www.baidu.com/s?wd=%E5%A4%AA%E5%B9%B3%E5%A4%A9%E5%9B%BD%E8%B5%B7%E4%B9%89&amp;tn=44039180_cpr&amp;fenlei=mv6quAkxTZn0IZRqIHckPjm4nH00T1d9mWTsmWN9rH6knj7bnW0d0ZwV5Hcvrjm3rH6sPfKWUMw85HfYnjn4nH6sgvPsT6KdThsqpZwYTjCEQLGCpyw9Uz4Bmy-bIi4WUvYETgN-TLwGUv3EnW0sPjn1P1nYnH6kP1RkPHmd"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太平天国起义</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打击了西方殖民势力，推动了亚洲</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www.baidu.com/s?wd=%E6%B0%91%E6%97%8F%E8%A7%A3%E6%94%BE%E8%BF%90%E5%8A%A8&amp;tn=44039180_cpr&amp;fenlei=mv6quAkxTZn0IZRqIHckPjm4nH00T1d9mWTsmWN9rH6knj7bnW0d0ZwV5Hcvrjm3rH6sPfKWUMw85HfYnjn4nH6sgvPsT6KdThsqpZwYTjCEQLGCpyw9Uz4Bmy-bIi4WUvYETgN-TLwGUv3EnW0sPjn1P1nYnH6kP1RkPHmd"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民族解放运动</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太平天国农民战争失败的原因：</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（1）客观原因：中外反动势力的联合绞杀。</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（2）主观原因：农民阶级的局限和弱点。</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具体地说：</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①没有指导革命的先进理论。</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②没有科学彻底的革命纲领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③没有正确的革命政策方针。</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太平天国农民战争教训：</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在半殖民地半封建的中国，农民具有伟大的革命潜力；但它自身不能担负起领导反帝反封建斗争取得胜利的重任。单纯的农民战争不可能完成争取民族独立和人民解放的历史任务。</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简述遵义会议的内容及历史意义。</w:t>
      </w:r>
    </w:p>
    <w:p>
      <w:pPr>
        <w:numPr>
          <w:ilvl w:val="0"/>
          <w:numId w:val="0"/>
        </w:numPr>
        <w:ind w:firstLine="420"/>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 xml:space="preserve">   </w:t>
      </w:r>
      <w:r>
        <w:rPr>
          <w:rFonts w:hint="eastAsia" w:asciiTheme="minorEastAsia" w:hAnsiTheme="minorEastAsia" w:eastAsiaTheme="minorEastAsia" w:cstheme="minorEastAsia"/>
          <w:color w:val="FF0000"/>
          <w:kern w:val="0"/>
          <w:sz w:val="21"/>
          <w:szCs w:val="21"/>
          <w:lang w:val="en-US" w:eastAsia="zh-CN" w:bidi="ar"/>
        </w:rPr>
        <w:t>答：</w:t>
      </w:r>
      <w:r>
        <w:rPr>
          <w:rFonts w:hint="eastAsia" w:asciiTheme="minorEastAsia" w:hAnsiTheme="minorEastAsia" w:eastAsiaTheme="minorEastAsia" w:cstheme="minorEastAsia"/>
          <w:color w:val="FF0000"/>
          <w:kern w:val="0"/>
          <w:sz w:val="21"/>
          <w:szCs w:val="21"/>
          <w:lang w:val="en-US" w:eastAsia="zh-CN" w:bidi="ar"/>
        </w:rPr>
        <w:fldChar w:fldCharType="begin"/>
      </w:r>
      <w:r>
        <w:rPr>
          <w:rFonts w:hint="eastAsia" w:asciiTheme="minorEastAsia" w:hAnsiTheme="minorEastAsia" w:eastAsiaTheme="minorEastAsia" w:cstheme="minorEastAsia"/>
          <w:color w:val="FF0000"/>
          <w:kern w:val="0"/>
          <w:sz w:val="21"/>
          <w:szCs w:val="21"/>
          <w:lang w:val="en-US" w:eastAsia="zh-CN" w:bidi="ar"/>
        </w:rPr>
        <w:instrText xml:space="preserve"> HYPERLINK "http://www.baidu.com/s?wd=%E9%81%B5%E4%B9%89%E4%BC%9A%E8%AE%AE&amp;tn=44039180_cpr&amp;fenlei=mv6quAkxTZn0IZRqIHckPjm4nH00T1Y3mWRvPWTvrHmdPj03mhRs0ZwV5Hcvrjm3rH6sPfKWUMw85HfYnjn4nH6sgvPsT6KdThsqpZwYTjCEQLGCpyw9Uz4Bmy-bIi4WUvYETgN-TLwGUv3EPH0LnjmznjTk" \t "https://zhidao.baidu.com/question/_blank" </w:instrText>
      </w:r>
      <w:r>
        <w:rPr>
          <w:rFonts w:hint="eastAsia" w:asciiTheme="minorEastAsia" w:hAnsiTheme="minorEastAsia" w:eastAsiaTheme="minorEastAsia" w:cstheme="minorEastAsia"/>
          <w:color w:val="FF0000"/>
          <w:kern w:val="0"/>
          <w:sz w:val="21"/>
          <w:szCs w:val="21"/>
          <w:lang w:val="en-US" w:eastAsia="zh-CN" w:bidi="ar"/>
        </w:rPr>
        <w:fldChar w:fldCharType="separate"/>
      </w:r>
      <w:r>
        <w:rPr>
          <w:rStyle w:val="11"/>
          <w:rFonts w:hint="eastAsia" w:asciiTheme="minorEastAsia" w:hAnsiTheme="minorEastAsia" w:eastAsiaTheme="minorEastAsia" w:cstheme="minorEastAsia"/>
          <w:color w:val="FF0000"/>
          <w:sz w:val="21"/>
          <w:szCs w:val="21"/>
        </w:rPr>
        <w:t>遵义会议</w:t>
      </w:r>
      <w:r>
        <w:rPr>
          <w:rFonts w:hint="eastAsia" w:asciiTheme="minorEastAsia" w:hAnsiTheme="minorEastAsia" w:eastAsiaTheme="minorEastAsia" w:cstheme="minorEastAsia"/>
          <w:color w:val="FF0000"/>
          <w:kern w:val="0"/>
          <w:sz w:val="21"/>
          <w:szCs w:val="21"/>
          <w:lang w:val="en-US" w:eastAsia="zh-CN" w:bidi="ar"/>
        </w:rPr>
        <w:fldChar w:fldCharType="end"/>
      </w:r>
      <w:r>
        <w:rPr>
          <w:rFonts w:hint="eastAsia" w:asciiTheme="minorEastAsia" w:hAnsiTheme="minorEastAsia" w:eastAsiaTheme="minorEastAsia" w:cstheme="minorEastAsia"/>
          <w:color w:val="FF0000"/>
          <w:kern w:val="0"/>
          <w:sz w:val="21"/>
          <w:szCs w:val="21"/>
          <w:lang w:val="en-US" w:eastAsia="zh-CN" w:bidi="ar"/>
        </w:rPr>
        <w:t>主要内容</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（1）增选毛泽东为政治局常委，事实上确定其领导地位。</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（2）指定洛甫起草《中共中央关于反对敌人五次“围剿”的总结的决议》，委托常委审查后，发到支部中去讨论。　　</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（3）常委中再进行分工。</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（4）取消“三人团”，仍由最高军事首长朱德、周恩来为军事指挥者，而周恩来是党内委托的对于指挥军事上下最后决心的负责者。</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 xml:space="preserve">    </w:t>
      </w:r>
      <w:r>
        <w:rPr>
          <w:rFonts w:hint="eastAsia" w:asciiTheme="minorEastAsia" w:hAnsiTheme="minorEastAsia" w:eastAsiaTheme="minorEastAsia" w:cstheme="minorEastAsia"/>
          <w:color w:val="FF0000"/>
          <w:kern w:val="0"/>
          <w:sz w:val="21"/>
          <w:szCs w:val="21"/>
          <w:lang w:val="en-US" w:eastAsia="zh-CN" w:bidi="ar"/>
        </w:rPr>
        <w:fldChar w:fldCharType="begin"/>
      </w:r>
      <w:r>
        <w:rPr>
          <w:rFonts w:hint="eastAsia" w:asciiTheme="minorEastAsia" w:hAnsiTheme="minorEastAsia" w:eastAsiaTheme="minorEastAsia" w:cstheme="minorEastAsia"/>
          <w:color w:val="FF0000"/>
          <w:kern w:val="0"/>
          <w:sz w:val="21"/>
          <w:szCs w:val="21"/>
          <w:lang w:val="en-US" w:eastAsia="zh-CN" w:bidi="ar"/>
        </w:rPr>
        <w:instrText xml:space="preserve"> HYPERLINK "http://www.baidu.com/s?wd=%E9%81%B5%E4%B9%89%E4%BC%9A%E8%AE%AE&amp;tn=44039180_cpr&amp;fenlei=mv6quAkxTZn0IZRqIHckPjm4nH00T1Y3mWRvPWTvrHmdPj03mhRs0ZwV5Hcvrjm3rH6sPfKWUMw85HfYnjn4nH6sgvPsT6KdThsqpZwYTjCEQLGCpyw9Uz4Bmy-bIi4WUvYETgN-TLwGUv3EPH0LnjmznjTk" \t "https://zhidao.baidu.com/question/_blank" </w:instrText>
      </w:r>
      <w:r>
        <w:rPr>
          <w:rFonts w:hint="eastAsia" w:asciiTheme="minorEastAsia" w:hAnsiTheme="minorEastAsia" w:eastAsiaTheme="minorEastAsia" w:cstheme="minorEastAsia"/>
          <w:color w:val="FF0000"/>
          <w:kern w:val="0"/>
          <w:sz w:val="21"/>
          <w:szCs w:val="21"/>
          <w:lang w:val="en-US" w:eastAsia="zh-CN" w:bidi="ar"/>
        </w:rPr>
        <w:fldChar w:fldCharType="separate"/>
      </w:r>
      <w:r>
        <w:rPr>
          <w:rStyle w:val="11"/>
          <w:rFonts w:hint="eastAsia" w:asciiTheme="minorEastAsia" w:hAnsiTheme="minorEastAsia" w:eastAsiaTheme="minorEastAsia" w:cstheme="minorEastAsia"/>
          <w:color w:val="FF0000"/>
          <w:sz w:val="21"/>
          <w:szCs w:val="21"/>
        </w:rPr>
        <w:t>遵义会议</w:t>
      </w:r>
      <w:r>
        <w:rPr>
          <w:rFonts w:hint="eastAsia" w:asciiTheme="minorEastAsia" w:hAnsiTheme="minorEastAsia" w:eastAsiaTheme="minorEastAsia" w:cstheme="minorEastAsia"/>
          <w:color w:val="FF0000"/>
          <w:kern w:val="0"/>
          <w:sz w:val="21"/>
          <w:szCs w:val="21"/>
          <w:lang w:val="en-US" w:eastAsia="zh-CN" w:bidi="ar"/>
        </w:rPr>
        <w:fldChar w:fldCharType="end"/>
      </w:r>
      <w:r>
        <w:rPr>
          <w:rFonts w:hint="eastAsia" w:asciiTheme="minorEastAsia" w:hAnsiTheme="minorEastAsia" w:eastAsiaTheme="minorEastAsia" w:cstheme="minorEastAsia"/>
          <w:color w:val="FF0000"/>
          <w:kern w:val="0"/>
          <w:sz w:val="21"/>
          <w:szCs w:val="21"/>
          <w:lang w:val="en-US" w:eastAsia="zh-CN" w:bidi="ar"/>
        </w:rPr>
        <w:t>历史意义</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（1）结束了</w:t>
      </w:r>
      <w:r>
        <w:rPr>
          <w:rFonts w:hint="eastAsia" w:asciiTheme="minorEastAsia" w:hAnsiTheme="minorEastAsia" w:eastAsiaTheme="minorEastAsia" w:cstheme="minorEastAsia"/>
          <w:color w:val="FF0000"/>
          <w:kern w:val="0"/>
          <w:sz w:val="21"/>
          <w:szCs w:val="21"/>
          <w:lang w:val="en-US" w:eastAsia="zh-CN" w:bidi="ar"/>
        </w:rPr>
        <w:fldChar w:fldCharType="begin"/>
      </w:r>
      <w:r>
        <w:rPr>
          <w:rFonts w:hint="eastAsia" w:asciiTheme="minorEastAsia" w:hAnsiTheme="minorEastAsia" w:eastAsiaTheme="minorEastAsia" w:cstheme="minorEastAsia"/>
          <w:color w:val="FF0000"/>
          <w:kern w:val="0"/>
          <w:sz w:val="21"/>
          <w:szCs w:val="21"/>
          <w:lang w:val="en-US" w:eastAsia="zh-CN" w:bidi="ar"/>
        </w:rPr>
        <w:instrText xml:space="preserve"> HYPERLINK "http://www.baidu.com/s?wd=%E7%8E%8B%E6%98%8E&amp;tn=44039180_cpr&amp;fenlei=mv6quAkxTZn0IZRqIHckPjm4nH00T1Y3mWRvPWTvrHmdPj03mhRs0ZwV5Hcvrjm3rH6sPfKWUMw85HfYnjn4nH6sgvPsT6KdThsqpZwYTjCEQLGCpyw9Uz4Bmy-bIi4WUvYETgN-TLwGUv3EPH0LnjmznjTk" \t "https://zhidao.baidu.com/question/_blank" </w:instrText>
      </w:r>
      <w:r>
        <w:rPr>
          <w:rFonts w:hint="eastAsia" w:asciiTheme="minorEastAsia" w:hAnsiTheme="minorEastAsia" w:eastAsiaTheme="minorEastAsia" w:cstheme="minorEastAsia"/>
          <w:color w:val="FF0000"/>
          <w:kern w:val="0"/>
          <w:sz w:val="21"/>
          <w:szCs w:val="21"/>
          <w:lang w:val="en-US" w:eastAsia="zh-CN" w:bidi="ar"/>
        </w:rPr>
        <w:fldChar w:fldCharType="separate"/>
      </w:r>
      <w:r>
        <w:rPr>
          <w:rStyle w:val="11"/>
          <w:rFonts w:hint="eastAsia" w:asciiTheme="minorEastAsia" w:hAnsiTheme="minorEastAsia" w:eastAsiaTheme="minorEastAsia" w:cstheme="minorEastAsia"/>
          <w:color w:val="FF0000"/>
          <w:sz w:val="21"/>
          <w:szCs w:val="21"/>
        </w:rPr>
        <w:t>王明</w:t>
      </w:r>
      <w:r>
        <w:rPr>
          <w:rFonts w:hint="eastAsia" w:asciiTheme="minorEastAsia" w:hAnsiTheme="minorEastAsia" w:eastAsiaTheme="minorEastAsia" w:cstheme="minorEastAsia"/>
          <w:color w:val="FF0000"/>
          <w:kern w:val="0"/>
          <w:sz w:val="21"/>
          <w:szCs w:val="21"/>
          <w:lang w:val="en-US" w:eastAsia="zh-CN" w:bidi="ar"/>
        </w:rPr>
        <w:fldChar w:fldCharType="end"/>
      </w:r>
      <w:r>
        <w:rPr>
          <w:rFonts w:hint="eastAsia" w:asciiTheme="minorEastAsia" w:hAnsiTheme="minorEastAsia" w:eastAsiaTheme="minorEastAsia" w:cstheme="minorEastAsia"/>
          <w:color w:val="FF0000"/>
          <w:kern w:val="0"/>
          <w:sz w:val="21"/>
          <w:szCs w:val="21"/>
          <w:lang w:val="en-US" w:eastAsia="zh-CN" w:bidi="ar"/>
        </w:rPr>
        <w:t>“左”倾冒险主义在党中央的统治。</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（2）确立了以毛泽东为核心的新的中央的正确领导。</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（3）把党的路线转变到了马克思列宁主义的正确轨道上来。</w:t>
      </w:r>
      <w:r>
        <w:rPr>
          <w:rFonts w:hint="eastAsia" w:asciiTheme="minorEastAsia" w:hAnsiTheme="minorEastAsia" w:eastAsiaTheme="minorEastAsia" w:cstheme="minorEastAsia"/>
          <w:color w:val="FF0000"/>
          <w:kern w:val="0"/>
          <w:sz w:val="21"/>
          <w:szCs w:val="21"/>
          <w:lang w:val="en-US" w:eastAsia="zh-CN" w:bidi="ar"/>
        </w:rPr>
        <w:br w:type="textWrapping"/>
      </w:r>
      <w:r>
        <w:rPr>
          <w:rFonts w:hint="eastAsia" w:asciiTheme="minorEastAsia" w:hAnsiTheme="minorEastAsia" w:eastAsiaTheme="minorEastAsia" w:cstheme="minorEastAsia"/>
          <w:color w:val="FF0000"/>
          <w:kern w:val="0"/>
          <w:sz w:val="21"/>
          <w:szCs w:val="21"/>
          <w:lang w:val="en-US" w:eastAsia="zh-CN" w:bidi="ar"/>
        </w:rPr>
        <w:t>（4）在最危急的关头挽救了党、挽救了红军，挽救了中国革命，成为中国革命从挫折走向胜利的一个伟大转折点。</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五、材料分析题（共16分）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以下是一级维新运动时期的一组材料。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1：张之洞说“民权之说，无一益而有百害”。“无益者一：将立议院欤？中国士民至今安于固陋者尚多，环球之大势不知，国家之经制不晓，外国兴学、立政、练兵、制器之要不闻，即聚胶胶扰扰之人于一室，明者一，暗者百，游谈呓语，将焉用之？且外国款等事重在下议院，立法等事重在上议院，故必家有中资者乃得举议员，今华商素鲜巨资，华民又无远志，议及大举筹饷，必皆推委默息，议与不议等耳。</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材料2：谭嗣同说“生民之初，本无所谓君臣，则皆民也。民在能相沾，病不睱治，于是共举一民为君。夫曰共举之，则因有民而后有君，君末之，民本也。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材料3：严复说“国者，斯民之公产也，王侯将相者，通国之公仆隶也。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请回答：</w:t>
      </w:r>
    </w:p>
    <w:p>
      <w:pPr>
        <w:numPr>
          <w:ilvl w:val="0"/>
          <w:numId w:val="4"/>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结合材料1说明张之洞为何认为民权无益？他的立场怎样？（8分）</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答：</w:t>
      </w:r>
      <w:r>
        <w:rPr>
          <w:rFonts w:hint="eastAsia" w:asciiTheme="minorEastAsia" w:hAnsiTheme="minorEastAsia" w:eastAsiaTheme="minorEastAsia" w:cstheme="minorEastAsia"/>
          <w:color w:val="FF0000"/>
          <w:sz w:val="21"/>
          <w:szCs w:val="21"/>
          <w:lang w:val="en-US" w:eastAsia="zh-CN"/>
        </w:rPr>
        <w:t>因为</w:t>
      </w:r>
      <w:r>
        <w:rPr>
          <w:rFonts w:hint="eastAsia" w:asciiTheme="minorEastAsia" w:hAnsiTheme="minorEastAsia" w:eastAsiaTheme="minorEastAsia" w:cstheme="minorEastAsia"/>
          <w:color w:val="FF0000"/>
          <w:sz w:val="21"/>
          <w:szCs w:val="21"/>
          <w:u w:val="none"/>
        </w:rPr>
        <w:t>守旧派和洋务派要维护封建君主专制制度</w:t>
      </w:r>
      <w:r>
        <w:rPr>
          <w:rFonts w:hint="eastAsia" w:asciiTheme="minorEastAsia" w:hAnsiTheme="minorEastAsia" w:eastAsiaTheme="minorEastAsia" w:cstheme="minorEastAsia"/>
          <w:color w:val="FF0000"/>
          <w:sz w:val="21"/>
          <w:szCs w:val="21"/>
          <w:u w:val="none"/>
          <w:lang w:eastAsia="zh-CN"/>
        </w:rPr>
        <w:t>。</w:t>
      </w:r>
      <w:r>
        <w:rPr>
          <w:rFonts w:hint="eastAsia" w:asciiTheme="minorEastAsia" w:hAnsiTheme="minorEastAsia" w:eastAsiaTheme="minorEastAsia" w:cstheme="minorEastAsia"/>
          <w:color w:val="FF0000"/>
          <w:sz w:val="21"/>
          <w:szCs w:val="21"/>
          <w:u w:val="none"/>
        </w:rPr>
        <w:t>要兴民权，设议院，实行君主立宪</w:t>
      </w:r>
      <w:r>
        <w:rPr>
          <w:rFonts w:hint="eastAsia" w:asciiTheme="minorEastAsia" w:hAnsiTheme="minorEastAsia" w:eastAsiaTheme="minorEastAsia" w:cstheme="minorEastAsia"/>
          <w:color w:val="FF0000"/>
          <w:sz w:val="21"/>
          <w:szCs w:val="21"/>
          <w:u w:val="none"/>
          <w:lang w:eastAsia="zh-CN"/>
        </w:rPr>
        <w:t>。</w:t>
      </w:r>
    </w:p>
    <w:p>
      <w:pPr>
        <w:numPr>
          <w:ilvl w:val="0"/>
          <w:numId w:val="4"/>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结合材料1和材料2、3，说明维新派和守旧派论战的内容和实质是什么？这场论战有何意义？（8分）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维新派和守旧派论战主要围绕以下三个问题展开：（1）要不要变法。（2）要不要兴民权、设医院，实行君主立宪。（3）要不要废八股、和兴学堂。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实质是：在中国的第一次正面交锋。这场论战为维新变法运动做了</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实质：</w:t>
      </w:r>
      <w:r>
        <w:rPr>
          <w:rFonts w:hint="eastAsia" w:asciiTheme="minorEastAsia" w:hAnsiTheme="minorEastAsia" w:eastAsiaTheme="minorEastAsia" w:cstheme="minorEastAsia"/>
          <w:color w:val="FF0000"/>
          <w:sz w:val="21"/>
          <w:szCs w:val="21"/>
          <w:u w:val="none"/>
        </w:rPr>
        <w:t>实质是资产阶级思想与封建主义思想在中国的第一次正面交锋</w:t>
      </w:r>
      <w:r>
        <w:rPr>
          <w:rFonts w:hint="eastAsia" w:asciiTheme="minorEastAsia" w:hAnsiTheme="minorEastAsia" w:eastAsiaTheme="minorEastAsia" w:cstheme="minorEastAsia"/>
          <w:color w:val="FF0000"/>
          <w:sz w:val="21"/>
          <w:szCs w:val="21"/>
          <w:u w:val="none"/>
          <w:lang w:eastAsia="zh-CN"/>
        </w:rPr>
        <w:t>。</w:t>
      </w:r>
      <w:r>
        <w:rPr>
          <w:rFonts w:hint="eastAsia" w:asciiTheme="minorEastAsia" w:hAnsiTheme="minorEastAsia" w:eastAsiaTheme="minorEastAsia" w:cstheme="minorEastAsia"/>
          <w:color w:val="FF0000"/>
          <w:sz w:val="21"/>
          <w:szCs w:val="21"/>
        </w:rPr>
        <w:t>维新派与守旧派的这场论战，实质上是资产阶级思想与封建主义思想在中国的第一次正面交锋。论战所涉及的领域十分广泛，进一步开阔了新型知识分子的眼界，解放了人们长期受到束缚的思想，也开始改变社会风气，为维新变法运动作了思想舆论准备。</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color w:val="FF0000"/>
          <w:sz w:val="21"/>
          <w:szCs w:val="21"/>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六、论述题（共20分）</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为什么说中国共产党在中起到了中流砥柱的作用？中国抗日战争的胜利有何意义？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答：</w:t>
      </w:r>
      <w:r>
        <w:rPr>
          <w:rFonts w:hint="eastAsia" w:asciiTheme="minorEastAsia" w:hAnsiTheme="minorEastAsia" w:eastAsiaTheme="minorEastAsia" w:cstheme="minorEastAsia"/>
          <w:sz w:val="21"/>
          <w:szCs w:val="21"/>
        </w:rPr>
        <w:t xml:space="preserve">第一，中国共产党实行的是全民族抗战的路线，采取的是持久战的战略方针。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第二，为了贯彻执行全面抗战路线，中国共产党作出了开辟敌后战场的战略决策，并坚持在敌后广泛开展游击战。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第三，中国共产党在统一战线中坚持独立自主的原则，坚持抗战，团结，进步的方针，反对妥协，分裂和倒退。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第四，中国共产党积极建设抗日民主根据地。在抗日民主根据地实行三三制的民主政权建设，减租减息，大力发展生产，积极进行全化建设和干部教育。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第五，在大后方开展抗日民主运动和抗战文化工作，对于激发大后方人民的爱国意识，坚持国共合作团结抗战，支援抗战前线，积蓄革命力量等发挥了重要的作用。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第六，中国共产党将马克思主义溶入中国国情，创立出的新民主主义理论从思想上武装了中国共产党人，使他们极大的增强了参加和领导抗日战争和新民主主义革命的自觉性。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pacing w:val="-5"/>
          <w:sz w:val="21"/>
          <w:szCs w:val="21"/>
        </w:rPr>
      </w:pPr>
      <w:r>
        <w:rPr>
          <w:rFonts w:hint="eastAsia" w:asciiTheme="minorEastAsia" w:hAnsiTheme="minorEastAsia" w:eastAsiaTheme="minorEastAsia" w:cstheme="minorEastAsia"/>
          <w:sz w:val="21"/>
          <w:szCs w:val="21"/>
          <w:lang w:val="en-US" w:eastAsia="zh-CN"/>
        </w:rPr>
        <w:t>【或</w:t>
      </w:r>
      <w:r>
        <w:rPr>
          <w:rFonts w:hint="eastAsia" w:asciiTheme="minorEastAsia" w:hAnsiTheme="minorEastAsia" w:eastAsiaTheme="minorEastAsia" w:cstheme="minorEastAsia"/>
          <w:sz w:val="21"/>
          <w:szCs w:val="21"/>
        </w:rPr>
        <w:t>（一）全面抗战的路线和持久战的方针；</w:t>
      </w:r>
      <w:r>
        <w:rPr>
          <w:rFonts w:hint="eastAsia" w:asciiTheme="minorEastAsia" w:hAnsiTheme="minorEastAsia" w:eastAsiaTheme="minorEastAsia" w:cstheme="minorEastAsia"/>
          <w:spacing w:val="-5"/>
          <w:sz w:val="21"/>
          <w:szCs w:val="21"/>
        </w:rPr>
        <w:t>（二）敌后战场的开辟与游击战争的发展；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w:t>
      </w:r>
      <w:r>
        <w:rPr>
          <w:rFonts w:hint="eastAsia" w:asciiTheme="minorEastAsia" w:hAnsiTheme="minorEastAsia" w:eastAsiaTheme="minorEastAsia" w:cstheme="minorEastAsia"/>
          <w:spacing w:val="-23"/>
          <w:sz w:val="21"/>
          <w:szCs w:val="21"/>
        </w:rPr>
        <w:t>坚持抗战、团结、进步的方针；</w:t>
      </w:r>
      <w:r>
        <w:rPr>
          <w:rFonts w:hint="eastAsia" w:asciiTheme="minorEastAsia" w:hAnsiTheme="minorEastAsia" w:eastAsiaTheme="minorEastAsia" w:cstheme="minorEastAsia"/>
          <w:sz w:val="21"/>
          <w:szCs w:val="21"/>
        </w:rPr>
        <w:t>（四）抗日民主根据地的建设；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（五）推进大后方的抗日民主运</w:t>
      </w:r>
      <w:r>
        <w:rPr>
          <w:rFonts w:hint="eastAsia" w:asciiTheme="minorEastAsia" w:hAnsiTheme="minorEastAsia" w:eastAsiaTheme="minorEastAsia" w:cstheme="minorEastAsia"/>
          <w:spacing w:val="-7"/>
          <w:sz w:val="21"/>
          <w:szCs w:val="21"/>
        </w:rPr>
        <w:t>动和进步文化工作；</w:t>
      </w:r>
      <w:r>
        <w:rPr>
          <w:rFonts w:hint="eastAsia" w:asciiTheme="minorEastAsia" w:hAnsiTheme="minorEastAsia" w:eastAsiaTheme="minorEastAsia" w:cstheme="minorEastAsia"/>
          <w:sz w:val="21"/>
          <w:szCs w:val="21"/>
        </w:rPr>
        <w:t>（六）中国共产党的自身建设。</w:t>
      </w:r>
      <w:r>
        <w:rPr>
          <w:rFonts w:hint="eastAsia" w:asciiTheme="minorEastAsia" w:hAnsiTheme="minorEastAsia" w:eastAsiaTheme="minorEastAsia" w:cstheme="minorEastAsia"/>
          <w:sz w:val="21"/>
          <w:szCs w:val="21"/>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意义：</w:t>
      </w:r>
      <w:r>
        <w:rPr>
          <w:rFonts w:hint="eastAsia" w:asciiTheme="minorEastAsia" w:hAnsiTheme="minorEastAsia" w:eastAsiaTheme="minorEastAsia" w:cstheme="minorEastAsia"/>
          <w:sz w:val="21"/>
          <w:szCs w:val="21"/>
        </w:rPr>
        <w:t xml:space="preserve">第一，中国抗日战争对世界反法西斯战争的做出了重大贡献。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中国人民的艰苦卓绝的抗日战争是整个世界反法西斯战争的重要组成部分，为世界反法西斯战争做出了重大贡献：中国抗日战争揭开了世界反法西斯战争的序幕；中国是世界反法西斯战争的东方主战场；中国的抗日战争挫败 了日、德法西斯的全球战略。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第二，抗日战争提高了中国的国际地位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中国人民的抗日战争及中国为世界反法西斯战争做出了重要贡献，赢得了世界各国的尊重，提高了中国的国际地位。 第三，抗日战争促进了中国社会的进步</w:t>
      </w:r>
    </w:p>
    <w:p>
      <w:pPr>
        <w:pStyle w:val="4"/>
        <w:keepNext w:val="0"/>
        <w:keepLines w:val="0"/>
        <w:pageBreakBefore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在抗日战争时期，中国的民主进步力量得到了很大的发展。中国共产党领导的人民革命力量获得空前的发展和壮大。以中国民主同盟为代表的中间党派也得到了很大的发展。 </w:t>
      </w:r>
    </w:p>
    <w:p>
      <w:pPr>
        <w:pStyle w:val="4"/>
        <w:keepNext w:val="0"/>
        <w:keepLines w:val="0"/>
        <w:pageBreakBefore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抗日战争的胜利，是近代一百多年以来中华民族反抗外敌入侵第一次取得完的全胜利，充分展示了中华民族强大的生命力、凝聚力和战斗力，极大地激发了中国人民的民族自尊心、自信心和自豪感。推动了中国社会的进步，加快了中国革命的历史进程，为实现民族独立和人民解放、建立新中国奠定了重要基础，是中华民族走向复兴的伟大历史转折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或：意义:（中国人民抗日战争，是近代以来中华民族反抗外敌入侵第一次取得完全胜利的民族解放战争，是20世纪中国和人类历史上的重大事件。）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第一，（中国人民抗日战争的胜利，彻底打败了日本侵略者，）捍卫了中国的国家主权和领土完整，使中华民族避免了遭受殖民奴役的厄运。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第二，促进了中华民族的觉醒，使中国人民在精神上、组织上的进步达到了前所未有的高度。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第三，促进了中华民族的大团结，弘扬了中华民族的伟大精神。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第四，对世界各国夺取反法西斯战争的胜利、维护世界和平的伟大事业产生了巨大影响。</w:t>
      </w:r>
      <w:r>
        <w:rPr>
          <w:rFonts w:hint="eastAsia" w:asciiTheme="minorEastAsia" w:hAnsiTheme="minorEastAsia" w:eastAsiaTheme="minorEastAsia" w:cstheme="minorEastAsia"/>
          <w:sz w:val="21"/>
          <w:szCs w:val="21"/>
          <w:lang w:eastAsia="zh-CN"/>
        </w:rPr>
        <w:t>】</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《中国近代史纲要》试题（C卷）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一、单项选择题（请将正确答案的标号填写在括号内，每小题1分，共12分）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1、中国开始进入半殖民地半封建社会是在（</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A.第一次鸦片战争B.第二次鸦片战争后C.中日甲午战争D.八国联军侵华战争后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2、1843年，魏源在《海国图志》中提出的思想主张是（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A.中学为体，西学为用B.师夷长技以制夷C.物竞天择，适者生存D.维新变法以救亡图存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3、太平天国由盛而衰的转折点是（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A.永安建制B.北伐失利C.天京事变D.洪秀全病逝</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4、最早对兴办洋务的指导思想作出完整表述的人是（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A.冯桂芬B.马建忠C.王韬D.郑观应</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5、戊戌维新时期，维新派在上海创办的影响较大的报刊是（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A.《时务报》B.《国闻报》C.《湘报》D.《万国公报》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6、资产阶级革命派创建的中国第一个资产阶级革命团体是（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A.兴中会B.同盟会C.光复会D.华兴会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7、为反对袁世凯刺杀宋教仁和“善后大借款”，孙中山在1913年领导革命党人发动了（</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A.二次革命B.护国战争C.护法战争D.北伐战争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8、1928年12月，毛泽东主持制定的中国共产党历史上第一个土地法是（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A.《井冈山土地法》B.《兴国土地法》C《关于清算，减租及土地问题的指示》.D.《中国土地法大纲》</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9、1936年10月，中国工农红军第一、二、四方面军胜利会师于（</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A.陕北保定地区B.陕北洛川地区C.陕北瓦窑堡地区D.甘肃会宁、静宁地区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10、1938年，毛泽东发表的系统阐述抗日战争特点，前途和发展规律的著作是（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A.《论反对日本帝国主义的策略》B.《论持久战》C.《论新阶段》D.《中国革命战争的战备问题》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11、1945年8月至10月，国共双方举行了商讨和平建国方针的（</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A.重庆谈判B.南京谈判C.西安谈判D.北平谈判</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12、国民党军队在1946年挑起全面内战的起点是大举围攻（</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A.东北解放区B.中原解放区C.陕北解放区D.山东解放区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二、多项选择题（下列选项中有两个或两个以上的正确答案，请将正确答案的标号填写在括号内，单选、错选或未选均无分。每小题2分，共12分）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1、鸦片战争是英国对中国的侵略战争，这场战争（</w:t>
      </w:r>
      <w:r>
        <w:rPr>
          <w:rFonts w:hint="eastAsia" w:asciiTheme="minorEastAsia" w:hAnsiTheme="minorEastAsia" w:eastAsiaTheme="minorEastAsia" w:cstheme="minorEastAsia"/>
          <w:sz w:val="21"/>
          <w:szCs w:val="21"/>
          <w:lang w:val="en-US" w:eastAsia="zh-CN"/>
        </w:rPr>
        <w:t>ABE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A.是英国资本主义扩张发展的客观要求B.是英国政府蓄谋已久的阴谋C.是清政府闭关锁国政策引起的D.是中国人民禁烟斗争引起的E.根本目的在于打开中国国门，使中国成为英国资本主义发展的商品市场和原料产地</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2、甲午战争后，劝告日本退还中国辽东半岛的国家有（</w:t>
      </w:r>
      <w:r>
        <w:rPr>
          <w:rFonts w:hint="eastAsia" w:asciiTheme="minorEastAsia" w:hAnsiTheme="minorEastAsia" w:eastAsiaTheme="minorEastAsia" w:cstheme="minorEastAsia"/>
          <w:sz w:val="21"/>
          <w:szCs w:val="21"/>
          <w:lang w:val="en-US" w:eastAsia="zh-CN"/>
        </w:rPr>
        <w:t>BCE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A.英国B.法国C.俄国D.美国E.德国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3、清末“新政”的内容包括（</w:t>
      </w:r>
      <w:r>
        <w:rPr>
          <w:rFonts w:hint="eastAsia" w:asciiTheme="minorEastAsia" w:hAnsiTheme="minorEastAsia" w:eastAsiaTheme="minorEastAsia" w:cstheme="minorEastAsia"/>
          <w:sz w:val="21"/>
          <w:szCs w:val="21"/>
          <w:lang w:val="en-US" w:eastAsia="zh-CN"/>
        </w:rPr>
        <w:t>ABCDE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A.设立商部、学部、巡警部等中央行政机构B.裁撤绿营，建立新军C.颁布商法商律，奖励工商D.鼓励留学，颁布新的学制E.废除科学考试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4、新文化运动中，陈独秀提出“德先生”和“赛先生”口号的进步意义体现在（</w:t>
      </w:r>
      <w:r>
        <w:rPr>
          <w:rFonts w:hint="eastAsia" w:asciiTheme="minorEastAsia" w:hAnsiTheme="minorEastAsia" w:eastAsiaTheme="minorEastAsia" w:cstheme="minorEastAsia"/>
          <w:sz w:val="21"/>
          <w:szCs w:val="21"/>
          <w:lang w:val="en-US" w:eastAsia="zh-CN"/>
        </w:rPr>
        <w:t>ABE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A.反对封建专制统治B.反对愚昧，促进科学事业的发展C.促进中国的富强繁荣D.促进中国对社会主义思潮的研究E.增强中华民族的危机意识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5、毛泽东指出“如果不帮助农民推翻封建地主阶级，就不能组成中国革命最强大的队伍而推翻帝国主义的统治”，其实质含义是（</w:t>
      </w:r>
      <w:r>
        <w:rPr>
          <w:rFonts w:hint="eastAsia" w:asciiTheme="minorEastAsia" w:hAnsiTheme="minorEastAsia" w:eastAsiaTheme="minorEastAsia" w:cstheme="minorEastAsia"/>
          <w:sz w:val="21"/>
          <w:szCs w:val="21"/>
          <w:lang w:val="en-US" w:eastAsia="zh-CN"/>
        </w:rPr>
        <w:t>ACD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A.农民是主要最可靠的同盟军B.农民阶级是中国革命的领导阶级C.农民阶级反帝反封最坚决，是新的社会生产力的代表者D.没有农民阶级参与，中国革命就不可能成功E.中国革命的根本问题就是农民问题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6、1945年7月26晶，联合发表波茨坦公告的三个国家是（</w:t>
      </w:r>
      <w:r>
        <w:rPr>
          <w:rFonts w:hint="eastAsia" w:asciiTheme="minorEastAsia" w:hAnsiTheme="minorEastAsia" w:eastAsiaTheme="minorEastAsia" w:cstheme="minorEastAsia"/>
          <w:sz w:val="21"/>
          <w:szCs w:val="21"/>
          <w:lang w:val="en-US" w:eastAsia="zh-CN"/>
        </w:rPr>
        <w:t>BCD</w:t>
      </w:r>
      <w:r>
        <w:rPr>
          <w:rFonts w:hint="eastAsia" w:asciiTheme="minorEastAsia" w:hAnsiTheme="minorEastAsia" w:eastAsiaTheme="minorEastAsia" w:cstheme="minorEastAsia"/>
          <w:sz w:val="21"/>
          <w:szCs w:val="21"/>
        </w:rPr>
        <w:t>）</w:t>
      </w:r>
    </w:p>
    <w:p>
      <w:pPr>
        <w:numPr>
          <w:ilvl w:val="0"/>
          <w:numId w:val="5"/>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法国B.中国C.美国D.英国E.苏联</w:t>
      </w:r>
    </w:p>
    <w:p>
      <w:pPr>
        <w:numPr>
          <w:ilvl w:val="0"/>
          <w:numId w:val="0"/>
        </w:num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三、辨析题（判断下列论断是否正确，并简要说明理由，每小题4分，共16分）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1、帝国主义列强之所以未能实现瓜分中国的图谋，主要是因为帝国主义列强之间的矛盾和相互制约。</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错。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2、《资政新篇》是一个具有资本主义色彩的方案。</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对。</w:t>
      </w:r>
      <w:r>
        <w:rPr>
          <w:rFonts w:hint="eastAsia" w:asciiTheme="minorEastAsia" w:hAnsiTheme="minorEastAsia" w:eastAsiaTheme="minorEastAsia" w:cstheme="minorEastAsia"/>
          <w:color w:val="FF0000"/>
          <w:sz w:val="21"/>
          <w:szCs w:val="21"/>
        </w:rPr>
        <w:t>《资政新篇》是一个具有资本主义色彩的方案。</w:t>
      </w:r>
    </w:p>
    <w:p>
      <w:pPr>
        <w:numPr>
          <w:ilvl w:val="0"/>
          <w:numId w:val="6"/>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辛亥革命胜利了又失败了。</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对。辛亥革命胜利了是指辛亥革命推翻了统治中国260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4、国民党在八年抗战中起到了中流砥柱的作用。</w:t>
      </w: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错。共产党</w:t>
      </w:r>
      <w:r>
        <w:rPr>
          <w:rFonts w:hint="eastAsia" w:asciiTheme="minorEastAsia" w:hAnsiTheme="minorEastAsia" w:eastAsiaTheme="minorEastAsia" w:cstheme="minorEastAsia"/>
          <w:color w:val="FF0000"/>
          <w:sz w:val="21"/>
          <w:szCs w:val="21"/>
        </w:rPr>
        <w:t>党在抗战中起到了中流砥柱的作用。</w:t>
      </w:r>
    </w:p>
    <w:p>
      <w:pPr>
        <w:rPr>
          <w:rFonts w:hint="eastAsia" w:asciiTheme="minorEastAsia" w:hAnsiTheme="minorEastAsia" w:eastAsiaTheme="minorEastAsia" w:cstheme="minorEastAsia"/>
          <w:color w:val="FF0000"/>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四、简答题（每小题8分，共24分）</w:t>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1、简述“三民主义”学说的基本内容及其影响。</w:t>
      </w:r>
    </w:p>
    <w:p>
      <w:pPr>
        <w:rPr>
          <w:rFonts w:hint="eastAsia" w:asciiTheme="minorEastAsia" w:hAnsiTheme="minorEastAsia" w:eastAsiaTheme="minorEastAsia" w:cstheme="minorEastAsia"/>
          <w:color w:val="FF0000"/>
          <w:sz w:val="21"/>
          <w:szCs w:val="21"/>
          <w:u w:val="none"/>
        </w:rPr>
      </w:pPr>
      <w:r>
        <w:rPr>
          <w:rFonts w:hint="eastAsia" w:asciiTheme="minorEastAsia" w:hAnsiTheme="minorEastAsia" w:eastAsiaTheme="minorEastAsia" w:cstheme="minorEastAsia"/>
          <w:color w:val="000000"/>
          <w:sz w:val="21"/>
          <w:szCs w:val="21"/>
          <w:u w:val="none"/>
          <w:lang w:val="en-US" w:eastAsia="zh-CN"/>
        </w:rPr>
        <w:t xml:space="preserve">   </w:t>
      </w:r>
      <w:r>
        <w:rPr>
          <w:rFonts w:hint="eastAsia" w:asciiTheme="minorEastAsia" w:hAnsiTheme="minorEastAsia" w:eastAsiaTheme="minorEastAsia" w:cstheme="minorEastAsia"/>
          <w:color w:val="FF0000"/>
          <w:sz w:val="21"/>
          <w:szCs w:val="21"/>
          <w:u w:val="none"/>
          <w:lang w:val="en-US" w:eastAsia="zh-CN"/>
        </w:rPr>
        <w:t>答：</w:t>
      </w:r>
      <w:r>
        <w:rPr>
          <w:rFonts w:hint="eastAsia" w:asciiTheme="minorEastAsia" w:hAnsiTheme="minorEastAsia" w:eastAsiaTheme="minorEastAsia" w:cstheme="minorEastAsia"/>
          <w:color w:val="FF0000"/>
          <w:sz w:val="21"/>
          <w:szCs w:val="21"/>
          <w:u w:val="none"/>
        </w:rPr>
        <w:t xml:space="preserve">“三民主义”即名族主义、民权主义、民生主义三大主义。 民族主义：民族主义包括“驱除鞑虏，恢复中华”，两项内容。一是要以革命手段推翻清朝政府，改变它一贯推行的民族歧视和民族压迫政策；二是追求独立，建立民族独立的国家。 民权主义：民权主义的内容是“创立民国”，即推翻封建君主专制制度，建立资产阶级民主共和国。 </w:t>
      </w:r>
    </w:p>
    <w:p>
      <w:pPr>
        <w:rPr>
          <w:rFonts w:hint="eastAsia" w:asciiTheme="minorEastAsia" w:hAnsiTheme="minorEastAsia" w:eastAsiaTheme="minorEastAsia" w:cstheme="minorEastAsia"/>
          <w:color w:val="FF0000"/>
          <w:sz w:val="21"/>
          <w:szCs w:val="21"/>
          <w:u w:val="none"/>
        </w:rPr>
      </w:pPr>
      <w:r>
        <w:rPr>
          <w:rFonts w:hint="eastAsia" w:asciiTheme="minorEastAsia" w:hAnsiTheme="minorEastAsia" w:eastAsiaTheme="minorEastAsia" w:cstheme="minorEastAsia"/>
          <w:color w:val="FF0000"/>
          <w:sz w:val="21"/>
          <w:szCs w:val="21"/>
          <w:u w:val="none"/>
        </w:rPr>
        <w:t>民生主义：即“平均地权”，也就是社会革命，它主张核定全国地价，其现有之地价，仍属原主，革命后的地价，则归国家，为民共享。国家还可以按原定地价收买地主的土地。 三民主义学说初步描绘出中国的资产阶级共和国方案，是一个比较完整而明确的资产阶级民主革命纲领。它的提出，对推动革命的发展产生了重大而积极的影响。</w:t>
      </w:r>
    </w:p>
    <w:p>
      <w:pPr>
        <w:numPr>
          <w:ilvl w:val="0"/>
          <w:numId w:val="7"/>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简述中国早期信仰马克思主义者的类型及代表人物。</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答：要点：五四以前的新文化运动的精神领袖，代表人物有李大钊、陈独秀。五四爱国运动的左翼骨干，代表人物有毛泽东、蔡和森、周恩来。一部分原中国同盟会会员、辛亥革命时期的活动家，代表人物有董必武、吴玉章、林伯渠。中国早期马克思主义者的队伍中李大钊、陈独秀属于先驱者和擎旗人，毛泽东等五四动动的左翼骨干则是其主体部分</w:t>
      </w:r>
      <w:r>
        <w:rPr>
          <w:rFonts w:hint="eastAsia" w:asciiTheme="minorEastAsia" w:hAnsiTheme="minorEastAsia" w:eastAsiaTheme="minorEastAsia" w:cstheme="minorEastAsia"/>
          <w:sz w:val="21"/>
          <w:szCs w:val="21"/>
          <w:lang w:val="en-US" w:eastAsia="zh-CN"/>
        </w:rPr>
        <w:t>。</w:t>
      </w:r>
    </w:p>
    <w:p>
      <w:pPr>
        <w:numPr>
          <w:ilvl w:val="0"/>
          <w:numId w:val="7"/>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举例说明日本侵华所犯下的严重罪行有哪些？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答：要点：侵华日军在中国实行残暴的殖民统治，犯下了滔天的罪行，给中华民族造成了极为惨重的灾难：第一．制造惨绝人寰的大屠杀；第二，疯狂掠夺中国的资源和财富；第三，强制推行奴化教育</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五、材料分析题（共16分）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以下是一组洋务运动时期的言论：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1、曾国藩说“今日和议即成，中外贸易有无交通，购买外洋器物，尤属名正言顺。购成之后，访募覃思之士，智巧之匠，始而演习，继而试造，不过一二年，火轮船必为中外官民通行之物，可以剿发捻，勤远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2：奕说“就今日之势论之，发捻交乘，心腹之患也。俄国壤地相接，有蚕食上国之志，肘腋之患也。英国志在通商，暴虐无人理，不为限制则无以自立，肢体之患也。故灭发捻为先，治俄治之，治英又次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材料3、冯桂芬说：“中国之伦常名教为本，辅以诸强国之术。”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请回答：</w:t>
      </w:r>
    </w:p>
    <w:p>
      <w:pPr>
        <w:numPr>
          <w:ilvl w:val="0"/>
          <w:numId w:val="8"/>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曾国藩所谓的“剿发捻”和“勤远略”分别指什么？（4分）</w:t>
      </w:r>
    </w:p>
    <w:p>
      <w:pPr>
        <w:numPr>
          <w:ilvl w:val="0"/>
          <w:numId w:val="0"/>
        </w:numPr>
        <w:rPr>
          <w:rFonts w:hint="eastAsia" w:asciiTheme="minorEastAsia" w:hAnsiTheme="minorEastAsia" w:eastAsiaTheme="minorEastAsia" w:cstheme="minorEastAsia"/>
          <w:color w:val="FF0000"/>
          <w:sz w:val="21"/>
          <w:szCs w:val="21"/>
          <w:u w:val="none"/>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rPr>
        <w:t>“剿发捻”</w:t>
      </w:r>
      <w:r>
        <w:rPr>
          <w:rFonts w:hint="eastAsia" w:asciiTheme="minorEastAsia" w:hAnsiTheme="minorEastAsia" w:eastAsia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lang w:val="en-US" w:eastAsia="zh-CN"/>
        </w:rPr>
        <w:t>指</w:t>
      </w:r>
      <w:r>
        <w:rPr>
          <w:rFonts w:hint="eastAsia" w:asciiTheme="minorEastAsia" w:hAnsiTheme="minorEastAsia" w:eastAsiaTheme="minorEastAsia" w:cstheme="minorEastAsia"/>
          <w:color w:val="FF0000"/>
          <w:sz w:val="21"/>
          <w:szCs w:val="21"/>
          <w:u w:val="none"/>
        </w:rPr>
        <w:t>镇压人民革命，即太平军好捻军；</w:t>
      </w:r>
    </w:p>
    <w:p>
      <w:pPr>
        <w:numPr>
          <w:ilvl w:val="0"/>
          <w:numId w:val="0"/>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“勤远略”</w:t>
      </w:r>
      <w:r>
        <w:rPr>
          <w:rFonts w:hint="eastAsia" w:asciiTheme="minorEastAsia" w:hAnsiTheme="minorEastAsia" w:eastAsia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lang w:val="en-US" w:eastAsia="zh-CN"/>
        </w:rPr>
        <w:t>指</w:t>
      </w:r>
      <w:r>
        <w:rPr>
          <w:rFonts w:hint="eastAsia" w:asciiTheme="minorEastAsia" w:hAnsiTheme="minorEastAsia" w:eastAsiaTheme="minorEastAsia" w:cstheme="minorEastAsia"/>
          <w:color w:val="FF0000"/>
          <w:sz w:val="21"/>
          <w:szCs w:val="21"/>
          <w:u w:val="none"/>
        </w:rPr>
        <w:t>为统治阶级解除外患</w:t>
      </w:r>
    </w:p>
    <w:p>
      <w:pPr>
        <w:numPr>
          <w:ilvl w:val="0"/>
          <w:numId w:val="8"/>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结合材料2、3，说明洋务派兴办洋务事业的指导思想是什么？（6分）</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u w:val="none"/>
        </w:rPr>
        <w:t>以中国封建伦理纲常所维护的统治秩序为主体，用西方的近代工业和技术为辅助，并以前者来支配后</w:t>
      </w:r>
      <w:r>
        <w:rPr>
          <w:rFonts w:hint="eastAsia" w:asciiTheme="minorEastAsia" w:hAnsiTheme="minorEastAsia" w:eastAsiaTheme="minorEastAsia" w:cstheme="minorEastAsia"/>
          <w:color w:val="FF0000"/>
          <w:sz w:val="21"/>
          <w:szCs w:val="21"/>
          <w:u w:val="none"/>
          <w:lang w:val="en-US" w:eastAsia="zh-CN"/>
        </w:rPr>
        <w:t>者</w:t>
      </w:r>
    </w:p>
    <w:p>
      <w:pPr>
        <w:numPr>
          <w:ilvl w:val="0"/>
          <w:numId w:val="8"/>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结合材料1、2、3，说明洋务派办洋务的目的何在？（6分）</w:t>
      </w:r>
    </w:p>
    <w:p>
      <w:pPr>
        <w:numPr>
          <w:ilvl w:val="0"/>
          <w:numId w:val="0"/>
        </w:numPr>
        <w:rPr>
          <w:rFonts w:hint="eastAsia" w:asciiTheme="minorEastAsia" w:hAnsiTheme="minorEastAsia" w:eastAsiaTheme="minorEastAsia" w:cstheme="minorEastAsia"/>
          <w:color w:val="FF0000"/>
          <w:sz w:val="21"/>
          <w:szCs w:val="21"/>
          <w:u w:val="none"/>
          <w:lang w:eastAsia="zh-CN"/>
        </w:rPr>
      </w:pP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u w:val="none"/>
        </w:rPr>
        <w:t>为了购买好制造洋枪洋炮以镇压农民起义，同时也有借此加强海防、边防，并乘机发展本集团的政治、经济、军事实力的意图</w:t>
      </w:r>
      <w:r>
        <w:rPr>
          <w:rFonts w:hint="eastAsia" w:asciiTheme="minorEastAsia" w:hAnsiTheme="minorEastAsia" w:eastAsiaTheme="minorEastAsia" w:cstheme="minorEastAsia"/>
          <w:color w:val="FF0000"/>
          <w:sz w:val="21"/>
          <w:szCs w:val="21"/>
          <w:u w:val="none"/>
          <w:lang w:eastAsia="zh-CN"/>
        </w:rPr>
        <w:t>。</w:t>
      </w:r>
    </w:p>
    <w:p>
      <w:pPr>
        <w:numPr>
          <w:ilvl w:val="0"/>
          <w:numId w:val="0"/>
        </w:numPr>
        <w:rPr>
          <w:rFonts w:hint="eastAsia" w:asciiTheme="minorEastAsia" w:hAnsiTheme="minorEastAsia" w:eastAsiaTheme="minorEastAsia" w:cstheme="minorEastAsia"/>
          <w:color w:val="FF0000"/>
          <w:sz w:val="21"/>
          <w:szCs w:val="21"/>
          <w:u w:val="none"/>
          <w:lang w:val="en-US" w:eastAsia="zh-CN"/>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六、论述题（共20分）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试述五四运动爆发的原因、经过及特点，结合实际谈谈当代青年应该如何继承和弘扬“五四精神”。</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答：</w:t>
      </w:r>
      <w:r>
        <w:rPr>
          <w:rFonts w:hint="eastAsia" w:asciiTheme="minorEastAsia" w:hAnsiTheme="minorEastAsia" w:eastAsiaTheme="minorEastAsia" w:cstheme="minorEastAsia"/>
          <w:color w:val="000000" w:themeColor="text1"/>
          <w:sz w:val="21"/>
          <w:szCs w:val="21"/>
          <w14:textFill>
            <w14:solidFill>
              <w14:schemeClr w14:val="tx1"/>
            </w14:solidFill>
          </w14:textFill>
        </w:rPr>
        <w:t>五四运动爆发的根本原因，是帝国主义对中国加紧侵略及北洋政府对内压榨对外妥协所造成的民族危机；是由于随着民族资本主义的发展而</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"https://www.baidu.com/s?wd=%E6%96%B0%E5%85%B4&amp;tn=44039180_cpr&amp;fenlei=mv6quAkxTZn0IZRqIHckPjm4nH00T1d9nHK9PvndmW6YPhuWPAnz0ZwV5Hcvrjm3rH6sPfKWUMw85HfYnjn4nH6sgvPsT6KdThsqpZwYTjCEQLGCpyw9Uz4Bmy-bIi4WUvYETgN-TLwGUv3ErjnzPjTzPf"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新兴</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社会力量的成长、</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"https://www.baidu.com/s?wd=%E6%96%B0%E6%96%87%E5%8C%96%E8%BF%90%E5%8A%A8&amp;tn=44039180_cpr&amp;fenlei=mv6quAkxTZn0IZRqIHckPjm4nH00T1d9nHK9PvndmW6YPhuWPAnz0ZwV5Hcvrjm3rH6sPfKWUMw85HfYnjn4nH6sgvPsT6KdThsqpZwYTjCEQLGCpyw9Uz4Bmy-bIi4WUvYETgN-TLwGUv3ErjnzPjTzPf"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新文化运动</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的兴起及</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"https://www.baidu.com/s?wd=%E5%8D%81%E6%9C%88%E9%9D%A9%E5%91%BD&amp;tn=44039180_cpr&amp;fenlei=mv6quAkxTZn0IZRqIHckPjm4nH00T1d9nHK9PvndmW6YPhuWPAnz0ZwV5Hcvrjm3rH6sPfKWUMw85HfYnjn4nH6sgvPsT6KdThsqpZwYTjCEQLGCpyw9Uz4Bmy-bIi4WUvYETgN-TLwGUv3ErjnzPjTzPf"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十月革命</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的影响；直接原因是</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14:textFill>
            <w14:solidFill>
              <w14:schemeClr w14:val="tx1"/>
            </w14:solidFill>
          </w14:textFill>
        </w:rPr>
        <w:instrText xml:space="preserve"> HYPERLINK "https://www.baidu.com/s?wd=%E5%B7%B4%E9%BB%8E%E5%92%8C%E4%BC%9A&amp;tn=44039180_cpr&amp;fenlei=mv6quAkxTZn0IZRqIHckPjm4nH00T1d9nHK9PvndmW6YPhuWPAnz0ZwV5Hcvrjm3rH6sPfKWUMw85HfYnjn4nH6sgvPsT6KdThsqpZwYTjCEQLGCpyw9Uz4Bmy-bIi4WUvYETgN-TLwGUv3ErjnzPjTzPf" \t "https://zhidao.baidu.com/question/_blank" </w:instrTex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1"/>
          <w:szCs w:val="21"/>
          <w14:textFill>
            <w14:solidFill>
              <w14:schemeClr w14:val="tx1"/>
            </w14:solidFill>
          </w14:textFill>
        </w:rPr>
        <w:t>巴黎和会</w:t>
      </w:r>
      <w:r>
        <w:rPr>
          <w:rFonts w:hint="eastAsia" w:asciiTheme="minorEastAsia" w:hAnsiTheme="minorEastAsia" w:eastAsiaTheme="minorEastAsia" w:cstheme="minorEastAsia"/>
          <w:color w:val="000000" w:themeColor="text1"/>
          <w:sz w:val="21"/>
          <w:szCs w:val="21"/>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中国外交的失败。</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经过：第一阶段1919年5月4日-6月3日：北京青年学生在天安门前集会演讲游行示威，提出外“争主权内除国贼”、“取消二十一条”、“拒绝和约签字”等口号，而后北京各大专学校总罢课；第二阶段1919年6月3日-7月初：上海工人举行罢工商人罢市，声援北京学生</w:t>
      </w:r>
    </w:p>
    <w:p>
      <w:pPr>
        <w:keepNext w:val="0"/>
        <w:keepLines w:val="0"/>
        <w:widowControl/>
        <w:suppressLineNumbers w:val="0"/>
        <w:ind w:left="7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333333"/>
          <w:sz w:val="21"/>
          <w:szCs w:val="21"/>
        </w:rPr>
        <w:t>1.继承在五四运动中青年学生的那种爱国精神</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rPr>
        <w:t>2.发扬那种追求民主、科学、进步的精神</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特点：</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《中国近代史纲要》试题（D卷）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一、单项选择题（请将正确答案的标号填写在括号内，每小题1分，共12分）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1、中国半殖民地半封建社会最主要的矛盾是（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A.地主阶级与工农民阶级的矛盾B.资产阶级与工人阶级的矛盾C.封建主义与人民大众的矛盾D.帝国主义与中华民族的矛盾</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2、1860年第二次鸦片战争中洗劫和烧毁圆明园的侵略军是（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A.日本侵略军B.俄国侵略军C.英法联军D.八国联军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3、近代中国睁眼看世界的第一人是（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A.魏源B.林则徐C.龚自珍D.冯桂芬</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4、洋务运动时期，洋务派首先兴办的是军用工业，其中当时国内最大的兵工厂是（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A.金陵机器局B.天津机器局C.上海江南制造总局D.湖北枪炮厂</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5、近代自鸦片战争以来，帝国主义列强强迫清政府签订了一系列不平等条约，其中赔款白银最多的是（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A.《南京条约》B.《北京条约》C.《辛丑条约》D.《马关条约》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6、1905年8月，中国同盟会成立时所确定的机关刊物是（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A.《民报》B.《新民丛报》C.《时务报》D.《万国公报》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7、标志中国新民主主义革命开端的运动是（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A.新文化运动B.五四运动C.保路运动D.一二·九运动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8、1922年，中共二大第一次明确提出了（</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A.实现共产主义的最高纲领B.土地革命的总路线C.新民主主义革命的总路线D.反帝反封建的民主革命纲领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9、1923年2月，中国共产党领导发动的工人运动是（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A.香港海员罢工B.安源路矿工人罢工C.京汉铁路工人罢工D.开滦煤矿工人罢工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10、长征途中，中国共产党召开的具有历史转折意义的会议是（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A.黎平会议B.遵义会议C.瓦窑堡会议D.洛川会议</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11、1948年11月至1949年1月，担任淮海战役前委书记的是（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A.邓小平B.刘伯承C.陈毅D.粟裕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12、中国人民解放军占领南京，宣告国民党反动统治覆灭的时间是（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A.1949年4月21日B.1949年4月23日C.1949年8月1日 D.1949年10月1日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二、多项选择题（下列选项中有两个或两个以上的正确答案，请将正确答案的标号填写在括号内，单选、错选或未选均无分。每小题2分，共12分）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1、近代中国在反侵略战争中屡次战败，主要内部原因有（</w:t>
      </w:r>
      <w:r>
        <w:rPr>
          <w:rFonts w:hint="eastAsia" w:asciiTheme="minorEastAsia" w:hAnsiTheme="minorEastAsia" w:eastAsiaTheme="minorEastAsia" w:cstheme="minorEastAsia"/>
          <w:sz w:val="21"/>
          <w:szCs w:val="21"/>
          <w:lang w:val="en-US" w:eastAsia="zh-CN"/>
        </w:rPr>
        <w:t>AC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A.社会制度腐败B.思想文化落后C.经济技术落后D.阶级矛盾尖锐，农民起义不断E.民族矛盾尖锐，民族分裂不断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2、戊戌维新运动是（</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A.一次爱国救亡运动B.一场思想启蒙运动C.一场地主阶级的自救运动D.一场资产阶级性质的政治改良运动E.一场资产阶级性质的革命运动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3、领导武昌起义的革命团体是（</w:t>
      </w:r>
      <w:r>
        <w:rPr>
          <w:rFonts w:hint="eastAsia" w:asciiTheme="minorEastAsia" w:hAnsiTheme="minorEastAsia" w:eastAsiaTheme="minorEastAsia" w:cstheme="minorEastAsia"/>
          <w:sz w:val="21"/>
          <w:szCs w:val="21"/>
          <w:lang w:val="en-US" w:eastAsia="zh-CN"/>
        </w:rPr>
        <w:t>AE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A.文学社B.武昌科学补习所C.日知会D.光复会E.共进会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4、中国早期马克思主义思想运动的特点有（</w:t>
      </w:r>
      <w:r>
        <w:rPr>
          <w:rFonts w:hint="eastAsia" w:asciiTheme="minorEastAsia" w:hAnsiTheme="minorEastAsia" w:eastAsiaTheme="minorEastAsia" w:cstheme="minorEastAsia"/>
          <w:sz w:val="21"/>
          <w:szCs w:val="21"/>
          <w:lang w:val="en-US" w:eastAsia="zh-CN"/>
        </w:rPr>
        <w:t>ABC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重视对马克思主义基本理论的学习，明确地同第二国际的社会民主主义划清界限B.注意从中国的实际出发，学习和运用马克思主义理论C.开始提出知识分子应当同劳动群众相结合的思想D.认识到武装斗争是中国革命的主要形式E.认识到农民问题是中国革命的最主要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5、延安整风运动的主要内容是（</w:t>
      </w:r>
      <w:r>
        <w:rPr>
          <w:rFonts w:hint="eastAsia" w:asciiTheme="minorEastAsia" w:hAnsiTheme="minorEastAsia" w:eastAsiaTheme="minorEastAsia" w:cstheme="minorEastAsia"/>
          <w:sz w:val="21"/>
          <w:szCs w:val="21"/>
          <w:lang w:val="en-US" w:eastAsia="zh-CN"/>
        </w:rPr>
        <w:t>ACD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A.整顿学风B.整顿浮夸风C.整顿党风D.整顿文风E.整顿贪腐风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6、下列发生在1931年至1937年间的历史事件有（</w:t>
      </w:r>
      <w:r>
        <w:rPr>
          <w:rFonts w:hint="eastAsia" w:asciiTheme="minorEastAsia" w:hAnsiTheme="minorEastAsia" w:eastAsiaTheme="minorEastAsia" w:cstheme="minorEastAsia"/>
          <w:sz w:val="21"/>
          <w:szCs w:val="21"/>
          <w:lang w:val="en-US" w:eastAsia="zh-CN"/>
        </w:rPr>
        <w:t>ABCD</w:t>
      </w:r>
      <w:r>
        <w:rPr>
          <w:rFonts w:hint="eastAsia" w:asciiTheme="minorEastAsia" w:hAnsiTheme="minorEastAsia" w:eastAsiaTheme="minorEastAsia" w:cstheme="minorEastAsia"/>
          <w:sz w:val="21"/>
          <w:szCs w:val="21"/>
        </w:rPr>
        <w:t>）</w:t>
      </w:r>
    </w:p>
    <w:p>
      <w:pPr>
        <w:tabs>
          <w:tab w:val="left" w:pos="6285"/>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A.九一八事变B.华北事变C.西安事变D.芦沟桥事变E.皖南事变</w:t>
      </w:r>
      <w:r>
        <w:rPr>
          <w:rFonts w:hint="eastAsia" w:asciiTheme="minorEastAsia" w:hAnsiTheme="minorEastAsia" w:eastAsiaTheme="minorEastAsia" w:cstheme="minorEastAsia"/>
          <w:sz w:val="21"/>
          <w:szCs w:val="21"/>
        </w:rPr>
        <w:tab/>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三、辨析题（判断下列论断是否正确，并简要说明理由，每小题4分，共16分）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1、袁世凯的去世是造成北洋军阀迅速分裂的根本原因。（</w:t>
      </w:r>
      <w:r>
        <w:rPr>
          <w:rFonts w:hint="eastAsia" w:asciiTheme="minorEastAsia" w:hAnsiTheme="minorEastAsia" w:eastAsiaTheme="minorEastAsia" w:cstheme="minorEastAsia"/>
          <w:sz w:val="21"/>
          <w:szCs w:val="21"/>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错。袁世凯去世北洋军阀失去总头目固然是造成北洋军阀迅速分裂的重要原因但根本上在于帝国主义划分势力范围的分裂剥削政策和地方性农业经济为军阀割据提供了物质基础。第四章开天辟地的大事变</w:t>
      </w:r>
    </w:p>
    <w:p>
      <w:pPr>
        <w:numPr>
          <w:ilvl w:val="0"/>
          <w:numId w:val="9"/>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新文化运动因批判孔学而彻底否定中国传统文化（</w:t>
      </w:r>
      <w:r>
        <w:rPr>
          <w:rFonts w:hint="eastAsia" w:asciiTheme="minorEastAsia" w:hAnsiTheme="minorEastAsia" w:eastAsiaTheme="minorEastAsia" w:cstheme="minorEastAsia"/>
          <w:sz w:val="21"/>
          <w:szCs w:val="21"/>
          <w:lang w:val="en-US" w:eastAsia="zh-CN"/>
        </w:rPr>
        <w:t>错</w:t>
      </w:r>
      <w:r>
        <w:rPr>
          <w:rFonts w:hint="eastAsia" w:asciiTheme="minorEastAsia" w:hAnsiTheme="minorEastAsia" w:eastAsiaTheme="minorEastAsia" w:cstheme="minorEastAsia"/>
          <w:sz w:val="21"/>
          <w:szCs w:val="21"/>
        </w:rPr>
        <w:t>）</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错。新文化运动的倡导者并没有因为批判孔学就否定中国的全部传统文化。第一：他们指出孔学并不等于全部国学。“非孔学之小，实国学范围之大也”。第二：他们并没有否定孔学的历史作用。第三：他们也没有把孔学说得一无是处。他们批判孔学，是为了指明它在根本上已经不适于现代生活，是为了反对孔学对人们的思想禁锢，是为了动摇孔学的绝对权威的地位，从而使人们敢于冲破封建思想的牢笼，去进行独立思考，以求得“真实合理的信仰”。</w:t>
      </w:r>
    </w:p>
    <w:p>
      <w:pPr>
        <w:numPr>
          <w:ilvl w:val="0"/>
          <w:numId w:val="9"/>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中国革命实质上是无产阶级领导的农民革命（</w:t>
      </w:r>
      <w:r>
        <w:rPr>
          <w:rFonts w:hint="eastAsia" w:asciiTheme="minorEastAsia" w:hAnsiTheme="minorEastAsia" w:eastAsiaTheme="minorEastAsia" w:cstheme="minorEastAsia"/>
          <w:sz w:val="21"/>
          <w:szCs w:val="21"/>
          <w:lang w:val="en-US" w:eastAsia="zh-CN"/>
        </w:rPr>
        <w:t>对</w:t>
      </w:r>
      <w:r>
        <w:rPr>
          <w:rFonts w:hint="eastAsia" w:asciiTheme="minorEastAsia" w:hAnsiTheme="minorEastAsia" w:eastAsiaTheme="minorEastAsia" w:cstheme="minorEastAsia"/>
          <w:sz w:val="21"/>
          <w:szCs w:val="21"/>
        </w:rPr>
        <w:t>）</w:t>
      </w:r>
    </w:p>
    <w:p>
      <w:pPr>
        <w:pStyle w:val="7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对。</w:t>
      </w:r>
      <w:r>
        <w:rPr>
          <w:rFonts w:hint="eastAsia" w:asciiTheme="minorEastAsia" w:hAnsiTheme="minorEastAsia" w:eastAsiaTheme="minorEastAsia" w:cstheme="minorEastAsia"/>
          <w:sz w:val="21"/>
          <w:szCs w:val="21"/>
        </w:rPr>
        <w:t>窗体顶端</w:t>
      </w:r>
    </w:p>
    <w:p>
      <w:pPr>
        <w:pStyle w:val="2"/>
        <w:keepNext w:val="0"/>
        <w:keepLines w:val="0"/>
        <w:widowControl/>
        <w:suppressLineNumbers w:val="0"/>
        <w:spacing w:before="0" w:beforeAutospacing="0" w:after="0" w:afterAutospacing="0" w:line="220" w:lineRule="atLeast"/>
        <w:ind w:left="10" w:right="10"/>
        <w:rPr>
          <w:rFonts w:hint="eastAsia" w:asciiTheme="minorEastAsia" w:hAnsiTheme="minorEastAsia" w:eastAsiaTheme="minorEastAsia" w:cstheme="minorEastAsia"/>
          <w:b w:val="0"/>
          <w:color w:val="555555"/>
          <w:sz w:val="21"/>
          <w:szCs w:val="21"/>
        </w:rPr>
      </w:pPr>
      <w:r>
        <w:rPr>
          <w:rFonts w:hint="eastAsia" w:asciiTheme="minorEastAsia" w:hAnsiTheme="minorEastAsia" w:eastAsiaTheme="minorEastAsia" w:cstheme="minorEastAsia"/>
          <w:b w:val="0"/>
          <w:color w:val="FF0000"/>
          <w:sz w:val="21"/>
          <w:szCs w:val="21"/>
          <w:shd w:val="clear" w:fill="F8F8F8"/>
        </w:rPr>
        <w:t>中国民主革命的主要任务之一就是反封建，而反封建的核心是解决农民的土地问题，因而中国的民主革命实质上就是农民革命——消灭封建土地占有制度，解决农民的土地问题</w:t>
      </w:r>
      <w:r>
        <w:rPr>
          <w:rFonts w:hint="eastAsia" w:asciiTheme="minorEastAsia" w:hAnsiTheme="minorEastAsia" w:eastAsiaTheme="minorEastAsia" w:cstheme="minorEastAsia"/>
          <w:b w:val="0"/>
          <w:color w:val="555555"/>
          <w:sz w:val="21"/>
          <w:szCs w:val="21"/>
          <w:shd w:val="clear" w:fill="F8F8F8"/>
        </w:rPr>
        <w:t>。</w:t>
      </w:r>
    </w:p>
    <w:p>
      <w:pPr>
        <w:pStyle w:val="7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窗体底端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4、抗日战争时期游击战争并不具有战略地位（</w:t>
      </w:r>
      <w:r>
        <w:rPr>
          <w:rFonts w:hint="eastAsia" w:asciiTheme="minorEastAsia" w:hAnsiTheme="minorEastAsia" w:eastAsiaTheme="minorEastAsia" w:cstheme="minorEastAsia"/>
          <w:sz w:val="21"/>
          <w:szCs w:val="21"/>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错。在抗日战争的初期和中期，游击战被提到战略的地位，具有全局性的意义。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第一，在战略防御阶段，对停止日军的进攻、减轻正面战场压力、使战争转入相持阶段起了关键性的作用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第二，在战略相持阶段，敌后游击战争成为主要的抗日作战方式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在战略相持阶段，日军逐步将主要兵力用于打击敌后战场的人民军队，以保持和巩固其占领地。游击战能有效地削弱敌人、壮大自己，逐步改变敌强我弱的态势、为实行战略反攻准备条件，  第三，游击战还为人民军队进行战略反攻准备了条件。3.中国抗日战争世界反法西斯战争做出了重大贡献。</w:t>
      </w:r>
    </w:p>
    <w:p>
      <w:pPr>
        <w:rPr>
          <w:rFonts w:hint="eastAsia" w:asciiTheme="minorEastAsia" w:hAnsiTheme="minorEastAsia" w:eastAsiaTheme="minorEastAsia" w:cstheme="minorEastAsia"/>
          <w:color w:val="FF0000"/>
          <w:sz w:val="21"/>
          <w:szCs w:val="21"/>
          <w:lang w:val="en-US" w:eastAsia="zh-CN"/>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四、简答题（每小题8分，共24分）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1、简述太平天国农民起义的历史意义，失败原因和教训。</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答：历史意义：（一）沉重打击了封建统治阶级，强烈撼动了清政府的统治根基。（二）是中国旧式农民战争的最高峰。（三）冲击了孔子和儒家经典的正统权威。（四）有力地打击了外国侵略势力。（五）和其他亚洲国家的民族解放运动汇合在一起，冲击了西方殖民主义者在亚洲的统治。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失败原因：主观原因：农民阶级自身的历史局限性，农民阶级不是先进生产力和生产关系的代表。首先，无法从根本上提出完整的、正确的政治纲领和社会改革方案；无法制止和克服领导集团自身腐败现象的滋长；也无法长期保持领导集团的团结。其次，拜上帝教教义不是科学的思想理论，不仅不能正确指导斗争，而且给农民战争带来了危害。再次，未能正确地对待儒学。最后，对于西方资本主义侵略者缺乏理性的认识。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客观原因：敌人（本国封建势力与外国侵略者）的力量强大。 </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教训：天平天国起义及其失败表明，在半殖民地半封建的中国，农民具有伟大的革命潜力；但它自身不能担负起领导反帝反封建斗争取得胜利的重任。单纯的农民战争不能完成争取民族独立和人民解放的历史任务</w:t>
      </w:r>
    </w:p>
    <w:p>
      <w:pPr>
        <w:numPr>
          <w:ilvl w:val="0"/>
          <w:numId w:val="1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为什么说孙中山领导的辛亥革命引起了近代中国的历史性巨大变化？</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答：辛亥革命是资产阶级领导的以反对君主专制制度、建立资产阶级共和国为目的的革命，是一次比较完全意义上的资产民主革命。在近代历史上，辛亥革命是中国人民救亡 图存、振兴中华而奋起革命的一个里程碑，它使中国发生了历史性巨变。 </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第一，辛亥革命推翻了封建势力的政治代表、帝国主义在中国的代理人——清王朝的统治，沉重的打击了中外反动势力，使中国反动统治者在政治上乱了阵脚。 </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第二，辛亥革命结束了统治中国两千多年的封建君主专制制度，建立了中国历史上第一个资产阶级共和政府。 </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第三，辛亥革命给人们带来一次思想上的解放。 </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第四，辛亥革命促使社会经济、思想习惯和社会风俗等方面发生了新的积极变化。 </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第五，辛亥革命不仅在一定程度上打击了帝国主义的侵略势力，而且推动了亚洲各国民族解放运动的高涨。</w:t>
      </w:r>
      <w:r>
        <w:rPr>
          <w:rFonts w:hint="eastAsia" w:asciiTheme="minorEastAsia" w:hAnsiTheme="minorEastAsia" w:eastAsiaTheme="minorEastAsia" w:cstheme="minorEastAsia"/>
          <w:sz w:val="21"/>
          <w:szCs w:val="21"/>
          <w:lang w:val="en-US" w:eastAsia="zh-CN"/>
        </w:rPr>
        <w:t xml:space="preserve">   </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简述中国革命胜利的原因和基本经验。</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答：.中国革命胜利的原因：</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①深刻的社会根源和雄厚的群众基础：由于帝国主义，封建主义，官僚资本主义的残酷压迫，中国人民走上了反帝反封建反官僚反资本主义斗争的伟大道路。 </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②中国共产党的领导（中国工人阶级的先锋队） ③国际无产阶级和人民群众的支持</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中国革命胜利的基本经验：</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第一，建立统一战线； 第二，坚持革命的武装斗争； 第三，加强共产党自身的建设</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五、材料分析题（共16分）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阅读下列材料，并回答问题。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材料1：1841年12月，曾担任过美国总统的亚当斯在马萨诸塞州历史协会发表演说，为英国挑起侵华战争辩解，称“战争的原因是叩头”，即“中国妄自尊大”，不愿与西方国家平等交往。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2：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就要解体一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——《马克思恩格斯选集》（第一卷）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3：“帝国主义列强侵略中国，在一方面促使中国封建社会解体，促使中国发生了资本主义因素，把一个封建社会变成了一个半封建社会，但是在另一方面，它们又残酷地统治了中国，把一个独立的中国变成了一个半殖民地半封建的中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——《毛泽东选集》（第2卷）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请回答：</w:t>
      </w:r>
    </w:p>
    <w:p>
      <w:pPr>
        <w:numPr>
          <w:ilvl w:val="0"/>
          <w:numId w:val="11"/>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材料1中亚当斯的论调是否符合历史事实？这种论调说明了什么问题？</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u w:val="none"/>
        </w:rPr>
        <w:t>材料1中亚当斯的论调并不符合历史事实，这是在寻找借口，为英国发动侵华战争开脱罪责。英国发动侵华战争是蓄谋已久的，是资本主义发展和殖民扩张的需要。该论调说明西方列强在对华政策方面是一致的</w:t>
      </w:r>
      <w:r>
        <w:rPr>
          <w:rFonts w:hint="eastAsia" w:asciiTheme="minorEastAsia" w:hAnsiTheme="minorEastAsia" w:eastAsiaTheme="minorEastAsia" w:cstheme="minorEastAsia"/>
          <w:color w:val="FF0000"/>
          <w:sz w:val="21"/>
          <w:szCs w:val="21"/>
          <w:u w:val="none"/>
          <w:lang w:eastAsia="zh-CN"/>
        </w:rPr>
        <w:t>。</w:t>
      </w:r>
    </w:p>
    <w:p>
      <w:pPr>
        <w:numPr>
          <w:ilvl w:val="0"/>
          <w:numId w:val="11"/>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请根据材料2和材料3以及所学知识，说明资本——帝国主义的入侵对中国的影响。</w:t>
      </w:r>
    </w:p>
    <w:p>
      <w:pPr>
        <w:numPr>
          <w:ilvl w:val="0"/>
          <w:numId w:val="0"/>
        </w:num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u w:val="none"/>
        </w:rPr>
        <w:t>资本—帝国主义的入侵，打破了清朝闭关锁国的状态，客观上促进了封建经济的解体，促使中国发生了资本主义因素，这是列强侵华的客观后果，决不是主观愿望，列强的最终目的是要瓜分中国，灭亡中国。资本—帝国主义的侵略，使中国成为一个半殖民地半封建社会，严重阻碍了中国的经济发展和社会进步，是近代中国贫穷落后的根源</w:t>
      </w:r>
      <w:r>
        <w:rPr>
          <w:rFonts w:hint="eastAsia" w:asciiTheme="minorEastAsia" w:hAnsiTheme="minorEastAsia" w:eastAsiaTheme="minorEastAsia" w:cstheme="minorEastAsia"/>
          <w:color w:val="FF0000"/>
          <w:sz w:val="21"/>
          <w:szCs w:val="21"/>
          <w:u w:val="none"/>
          <w:lang w:eastAsia="zh-CN"/>
        </w:rPr>
        <w:t>。</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《中国近代史纲要》试题（E卷）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一、单项选择题（请将正确答案的标号填写在括号内，每小题1分，共12分）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1、中国近代史的起点是（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A.鸦片战争B.甲午战争C.辛亥革命D.五四运动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2、近代西方列强通过发动侵略战争，强迫清政府签订了一系列不平等条约，其中赔款白银最多的是（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A.《南京条约》B.《北京条约》C. 《马关条约》 D.《辛丑条约》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3、太平天国运动颁布的向西方学习的方案是（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A.《天朝田亩制度》B.《资政新篇》C.《环球志略》D.《原道醒世训》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4、近代中国向外派遣第一批留学生是在（</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A.洋务运动时期B.戊戌变法时期C.清末“新政”时期D.辛亥革命时期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5、洋务运动时期，清政府创办的当时国内最大的造船厂是（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A.金陵机器局B.福州船政局C.天津机器局D.上海江南制造总局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6、戊戌维新时期，维新派创办的当时影响最大的报纸是（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A.《国闻报》B.《时务报》C.《民报》D.《新民丛报》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7、中国历史上第一部具有资产阶级共和国宪法性质的法典是（</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A.《资政新篇》B.《钦定宪法大纲》C.《中华民国临时约法》D.《中华民国约法》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8、中国旧民主主义革命和新民主主义革命的分水岭是（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A.五四运动B.新文化运动C.辛亥革命D.国民革命运动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9、中国共产党开始从大革命失败到土地革命战争兴起的转折是（</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A.南昌起义B.秋收起义C.广州起义D.八七会议的召开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10、1937年9月，取得全民族抗战以来中国军队第一次重大胜利的战役是（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A.平型关大捷B.台儿庄战役C.百团大战D.淞沪会战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11、将毛泽东思想确定为我党指导思想的重要会议是（</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A.遵义会议B.中共六届六中全会C.中共七大D.中共七届二中全会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12、揭开人民解放军全国性战略进攻序幕的是（</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A.孟良崮战役开始B.刘邓大军挺进大别山C.三大战役开始D.渡江战役开始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二、多项选择题（下列选项中有两个或两个以上的正确答案，请将正确答案的标号填写在括号内，单选、错选或未选均无分。每小题2分，共12分）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1、资本——帝国主义对中国的入侵（</w:t>
      </w:r>
      <w:r>
        <w:rPr>
          <w:rFonts w:hint="eastAsia" w:asciiTheme="minorEastAsia" w:hAnsiTheme="minorEastAsia" w:eastAsiaTheme="minorEastAsia" w:cstheme="minorEastAsia"/>
          <w:sz w:val="21"/>
          <w:szCs w:val="21"/>
          <w:lang w:val="en-US" w:eastAsia="zh-CN"/>
        </w:rPr>
        <w:t>CDE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为中国带来了先进的西方文明B.为中国带来了资本主义的先进生产方式C.是决定近代中国社会性质、革命性质的主要依据D.是产生近代中国社会基本矛盾和各种社会矛盾的主要根源E.是近代中国贫困落后的根本原因</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2、20世纪初，宣传资产阶级民主革命思想的主要代表人物有（</w:t>
      </w:r>
      <w:r>
        <w:rPr>
          <w:rFonts w:hint="eastAsia" w:asciiTheme="minorEastAsia" w:hAnsiTheme="minorEastAsia" w:eastAsiaTheme="minorEastAsia" w:cstheme="minorEastAsia"/>
          <w:sz w:val="21"/>
          <w:szCs w:val="21"/>
          <w:lang w:val="en-US" w:eastAsia="zh-CN"/>
        </w:rPr>
        <w:t>BCD</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A.康有为B.章炳麟C.邹容D.陈天华E.梁启超</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3、以下哪些是李大钊发表的文章（</w:t>
      </w:r>
      <w:r>
        <w:rPr>
          <w:rFonts w:hint="eastAsia" w:asciiTheme="minorEastAsia" w:hAnsiTheme="minorEastAsia" w:eastAsiaTheme="minorEastAsia" w:cstheme="minorEastAsia"/>
          <w:sz w:val="21"/>
          <w:szCs w:val="21"/>
          <w:lang w:val="en-US" w:eastAsia="zh-CN"/>
        </w:rPr>
        <w:t>ABC</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A.《我的马克思主义观》B.《庶民的胜利》C.《俄法革命之比较观》D.《再谈问题与主义》E.《驳康有为论革命书》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4、遵义会议集中解决了当时中国共产党党内具有决定意义的问题是（</w:t>
      </w:r>
      <w:r>
        <w:rPr>
          <w:rFonts w:hint="eastAsia" w:asciiTheme="minorEastAsia" w:hAnsiTheme="minorEastAsia" w:eastAsiaTheme="minorEastAsia" w:cstheme="minorEastAsia"/>
          <w:sz w:val="21"/>
          <w:szCs w:val="21"/>
          <w:lang w:val="en-US" w:eastAsia="zh-CN"/>
        </w:rPr>
        <w:t>AB</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A.军事问题B.组织问题C.思想问题D.政治问题E.作风问题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5、毛泽东在《论持久战》中认为抗日战争最后胜利一定属于中国的原因是（</w:t>
      </w:r>
      <w:r>
        <w:rPr>
          <w:rFonts w:hint="eastAsia" w:asciiTheme="minorEastAsia" w:hAnsiTheme="minorEastAsia" w:eastAsiaTheme="minorEastAsia" w:cstheme="minorEastAsia"/>
          <w:sz w:val="21"/>
          <w:szCs w:val="21"/>
          <w:lang w:val="en-US" w:eastAsia="zh-CN"/>
        </w:rPr>
        <w:t>CDE</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A.中国是大国，地大物博B.日本是小国，经不起长期战争C.中国在国际上得道多助D.日本发动的是退步的、野蛮的侵略战争E.中国共产党及其领导的抗日根据地和人民军队的存在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6、1948年秋，人民解放战争进入战略决战阶段。中国人民解放军先后发起的三大战役是（</w:t>
      </w:r>
      <w:r>
        <w:rPr>
          <w:rFonts w:hint="eastAsia" w:asciiTheme="minorEastAsia" w:hAnsiTheme="minorEastAsia" w:eastAsiaTheme="minorEastAsia" w:cstheme="minorEastAsia"/>
          <w:sz w:val="21"/>
          <w:szCs w:val="21"/>
          <w:lang w:val="en-US" w:eastAsia="zh-CN"/>
        </w:rPr>
        <w:t>ABC</w:t>
      </w:r>
      <w:bookmarkStart w:id="0" w:name="_GoBack"/>
      <w:bookmarkEnd w:id="0"/>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A.辽沈战役B.淮海战役C.平津战役D.上党战役E.济南战役</w:t>
      </w:r>
    </w:p>
    <w:p>
      <w:pPr>
        <w:tabs>
          <w:tab w:val="left" w:pos="6285"/>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三、辨析题（判断下列论断是否正确，并简要说明理由，每小题4分，共16分）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1、帝国主义列强之所以未能实现瓜分中国的图谋，主要是因为帝国主义列强之间的矛盾和相互制约。（</w:t>
      </w:r>
      <w:r>
        <w:rPr>
          <w:rFonts w:hint="eastAsia" w:asciiTheme="minorEastAsia" w:hAnsiTheme="minorEastAsia" w:eastAsiaTheme="minorEastAsia" w:cstheme="minorEastAsia"/>
          <w:sz w:val="21"/>
          <w:szCs w:val="21"/>
          <w:lang w:val="en-US" w:eastAsia="zh-CN"/>
        </w:rPr>
        <w:t>错</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错。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p>
    <w:p>
      <w:pPr>
        <w:keepNext w:val="0"/>
        <w:keepLines w:val="0"/>
        <w:pageBreakBefore w:val="0"/>
        <w:numPr>
          <w:ilvl w:val="0"/>
          <w:numId w:val="12"/>
        </w:numPr>
        <w:kinsoku/>
        <w:wordWrap/>
        <w:overflowPunct/>
        <w:topLinePunct w:val="0"/>
        <w:autoSpaceDE/>
        <w:autoSpaceDN/>
        <w:bidi w:val="0"/>
        <w:adjustRightInd/>
        <w:snapToGrid/>
        <w:spacing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中国革命只能以长期的武装斗争作为主要形式。（</w:t>
      </w:r>
      <w:r>
        <w:rPr>
          <w:rFonts w:hint="eastAsia" w:asciiTheme="minorEastAsia" w:hAnsiTheme="minorEastAsia" w:eastAsiaTheme="minorEastAsia" w:cstheme="minorEastAsia"/>
          <w:sz w:val="21"/>
          <w:szCs w:val="21"/>
          <w:lang w:val="en-US" w:eastAsia="zh-CN"/>
        </w:rPr>
        <w:t>对</w:t>
      </w:r>
      <w:r>
        <w:rPr>
          <w:rFonts w:hint="eastAsia" w:asciiTheme="minorEastAsia" w:hAnsiTheme="minorEastAsia" w:eastAsiaTheme="minorEastAsia" w:cstheme="minorEastAsia"/>
          <w:sz w:val="21"/>
          <w:szCs w:val="21"/>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对。</w:t>
      </w:r>
      <w:r>
        <w:rPr>
          <w:rFonts w:hint="eastAsia" w:asciiTheme="minorEastAsia" w:hAnsiTheme="minorEastAsia" w:eastAsiaTheme="minorEastAsia" w:cstheme="minorEastAsia"/>
          <w:color w:val="FF0000"/>
          <w:spacing w:val="0"/>
          <w:sz w:val="21"/>
          <w:szCs w:val="21"/>
        </w:rPr>
        <w:t>①中国特殊国情所决定：中国不是一个独立的民主的国家，在内部没有民主制度、没有合法斗争的可能性；在外部没有民族独立，惟有武装斗争。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pacing w:val="0"/>
          <w:sz w:val="21"/>
          <w:szCs w:val="21"/>
        </w:rPr>
        <w:t>　　②中国统治阶级的残酷性和庞大的反革命武装，决定中国革命只能是以武装的革命反对武装的反革命。这是中国革命的特点和优点。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pacing w:val="0"/>
          <w:sz w:val="21"/>
          <w:szCs w:val="21"/>
        </w:rPr>
        <w:t>　　③敌我力量对比的悬殊以及中国政治经济发展不平衡状态，规定了中国革命的武装斗争将是长期的。</w:t>
      </w:r>
    </w:p>
    <w:p>
      <w:pPr>
        <w:keepNext w:val="0"/>
        <w:keepLines w:val="0"/>
        <w:pageBreakBefore w:val="0"/>
        <w:numPr>
          <w:ilvl w:val="0"/>
          <w:numId w:val="12"/>
        </w:numPr>
        <w:kinsoku/>
        <w:wordWrap/>
        <w:overflowPunct/>
        <w:topLinePunct w:val="0"/>
        <w:autoSpaceDE/>
        <w:autoSpaceDN/>
        <w:bidi w:val="0"/>
        <w:adjustRightInd/>
        <w:snapToGrid/>
        <w:spacing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国民党在抗战中起到了中流砥柱的作用。（</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keepNext w:val="0"/>
        <w:keepLines w:val="0"/>
        <w:pageBreakBefore w:val="0"/>
        <w:numPr>
          <w:ilvl w:val="0"/>
          <w:numId w:val="0"/>
        </w:numPr>
        <w:kinsoku/>
        <w:wordWrap/>
        <w:overflowPunct/>
        <w:topLinePunct w:val="0"/>
        <w:autoSpaceDE/>
        <w:autoSpaceDN/>
        <w:bidi w:val="0"/>
        <w:adjustRightInd/>
        <w:snapToGrid/>
        <w:spacing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 错。共产</w:t>
      </w:r>
      <w:r>
        <w:rPr>
          <w:rFonts w:hint="eastAsia" w:asciiTheme="minorEastAsia" w:hAnsiTheme="minorEastAsia" w:eastAsiaTheme="minorEastAsia" w:cstheme="minorEastAsia"/>
          <w:color w:val="FF0000"/>
          <w:sz w:val="21"/>
          <w:szCs w:val="21"/>
        </w:rPr>
        <w:t>党在抗战中起到了中流砥柱的作用</w:t>
      </w:r>
    </w:p>
    <w:p>
      <w:pPr>
        <w:keepNext w:val="0"/>
        <w:keepLines w:val="0"/>
        <w:pageBreakBefore w:val="0"/>
        <w:kinsoku/>
        <w:wordWrap/>
        <w:overflowPunct/>
        <w:topLinePunct w:val="0"/>
        <w:autoSpaceDE/>
        <w:autoSpaceDN/>
        <w:bidi w:val="0"/>
        <w:adjustRightInd/>
        <w:snapToGrid/>
        <w:spacing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4、第三条道路破产的根本原因是蒋介石的专制统治造成的。（</w:t>
      </w:r>
      <w:r>
        <w:rPr>
          <w:rFonts w:hint="eastAsia" w:asciiTheme="minorEastAsia" w:hAnsiTheme="minorEastAsia" w:eastAsiaTheme="minorEastAsia" w:cstheme="minorEastAsia"/>
          <w:color w:val="FF0000"/>
          <w:sz w:val="21"/>
          <w:szCs w:val="21"/>
          <w:lang w:val="en-US" w:eastAsia="zh-CN"/>
        </w:rPr>
        <w:t>错</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12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lang w:val="en-US" w:eastAsia="zh-CN"/>
        </w:rPr>
        <w:t xml:space="preserve">   错。第一中国民主党派和民主人士作为中间社会势力的政治代言人所依靠的社会基础即民族资产阶级和上层小资产阶级在经济上、政治上异常软弱，并不具备实现“第三条道路”、资产阶级建国主张的能力和勇气，这是其失败的主观原因；第二：国共两党作为决定中国命运的两大政治力量，在围绕国家政权这个根本问题进行政治决斗的关键时刻，都不允许游离自己阵营之外的所谓“中间派”及其政治路线存在，这是其失败的根本原因；第三：人民群众作为创造历史的动力，已将代表他们根本利益的中国共产党作为主心骨，不允许在中国建立任何类型的资产阶级专政的国家政权，这就注定中间社会势力的资产阶级的建国主张失去赖以实现的群众基础这是其失败的社会原因；第四：解放战争作为中国历史进程的火车头，在胜利发展中越来越昭示出中国共产党的理论和政策的说服力、吸引力、感召力促使社会中间势力迅速放弃旧民主主义的立场、转向新民主主义的立场，这是第三道路失败的直接原因;第五:美国和苏联作为国际上两大对立阵营的代表基于各自的对话战略目标都不支持代表中间势力的民主党派和民主人士执掌中国的政柄,这是第三道路失败的外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四、简答题（每小题8分，共24分）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1、中国近代社会的两大历史任务是什么？关系如何？</w:t>
      </w:r>
    </w:p>
    <w:p>
      <w:pPr>
        <w:pStyle w:val="4"/>
        <w:keepNext w:val="0"/>
        <w:keepLines w:val="0"/>
        <w:widowControl/>
        <w:suppressLineNumbers w:val="0"/>
        <w:shd w:val="clear" w:fill="FFFFFF"/>
        <w:spacing w:before="30" w:beforeAutospacing="0" w:after="0" w:afterAutospacing="0" w:line="240" w:lineRule="auto"/>
        <w:ind w:left="60" w:right="70" w:firstLine="480"/>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shd w:val="clear" w:fill="FFFFFF"/>
        </w:rPr>
        <w:t>答：中国近代社会的两大历史任务是争取民族独立、人民解放和实现国家富强、人民富裕。这两大历史任务是互相区别又紧密联系的。</w:t>
      </w:r>
    </w:p>
    <w:p>
      <w:pPr>
        <w:pStyle w:val="4"/>
        <w:keepNext w:val="0"/>
        <w:keepLines w:val="0"/>
        <w:widowControl/>
        <w:suppressLineNumbers w:val="0"/>
        <w:shd w:val="clear" w:fill="FFFFFF"/>
        <w:spacing w:before="30" w:beforeAutospacing="0" w:after="0" w:afterAutospacing="0" w:line="240" w:lineRule="auto"/>
        <w:ind w:left="60" w:right="70" w:firstLine="420" w:firstLineChars="200"/>
        <w:rPr>
          <w:rFonts w:hint="eastAsia" w:asciiTheme="minorEastAsia" w:hAnsiTheme="minorEastAsia" w:eastAsiaTheme="minorEastAsia" w:cstheme="minorEastAsia"/>
          <w:color w:val="FF0000"/>
          <w:sz w:val="21"/>
          <w:szCs w:val="21"/>
          <w:shd w:val="clear" w:fill="FFFFFF"/>
        </w:rPr>
      </w:pPr>
      <w:r>
        <w:rPr>
          <w:rFonts w:hint="eastAsia" w:asciiTheme="minorEastAsia" w:hAnsiTheme="minorEastAsia" w:eastAsiaTheme="minorEastAsia" w:cstheme="minorEastAsia"/>
          <w:color w:val="FF0000"/>
          <w:sz w:val="21"/>
          <w:szCs w:val="21"/>
          <w:shd w:val="clear" w:fill="FFFFFF"/>
        </w:rPr>
        <w:t>民族独立和人民解放是要改变民族受压迫、人民受剥削的地位和状况，是要从根本上推翻半殖民地半封建的统治秩序，解决生产关系的问题，是要通过革命才能实现的。实现国家富强和人民富裕是要改变近代中国经济、文化落后的地位和状况，是要通过现代化、发展生产力才能实现的。前者为后者扫清障碍，创造必要的前提，后者是前者的延续和追求的目标，二者共同服务于中华民族伟大复兴的历史主题</w:t>
      </w:r>
    </w:p>
    <w:p>
      <w:pPr>
        <w:pStyle w:val="4"/>
        <w:keepNext w:val="0"/>
        <w:keepLines w:val="0"/>
        <w:widowControl/>
        <w:suppressLineNumbers w:val="0"/>
        <w:shd w:val="clear" w:fill="FFFFFF"/>
        <w:spacing w:before="30" w:beforeAutospacing="0" w:after="0" w:afterAutospacing="0" w:line="240" w:lineRule="auto"/>
        <w:ind w:right="7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themeColor="text1"/>
          <w:sz w:val="21"/>
          <w:szCs w:val="21"/>
          <w:shd w:val="clear" w:fill="FFFFFF"/>
          <w:lang w:val="en-US" w:eastAsia="zh-CN"/>
          <w14:textFill>
            <w14:solidFill>
              <w14:schemeClr w14:val="tx1"/>
            </w14:solidFill>
          </w14:textFill>
        </w:rPr>
        <w:t>2、</w:t>
      </w:r>
      <w:r>
        <w:rPr>
          <w:rFonts w:hint="eastAsia" w:asciiTheme="minorEastAsia" w:hAnsiTheme="minorEastAsia" w:eastAsiaTheme="minorEastAsia" w:cstheme="minorEastAsia"/>
          <w:sz w:val="21"/>
          <w:szCs w:val="21"/>
        </w:rPr>
        <w:t>简述《天朝田亩制度》的主要内容及其意义。</w:t>
      </w:r>
    </w:p>
    <w:p>
      <w:pPr>
        <w:numPr>
          <w:ilvl w:val="0"/>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 xml:space="preserve">答：主要内容：确立了平均分配土地的方案，根据“凡天下田，天下人同耕”的原则，田地分为 9等，好坏搭配，不论男女老幼按人口平均分配，16岁以上分一整份，16岁以下分一半。 </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lang w:val="en-US" w:eastAsia="zh-CN"/>
        </w:rPr>
        <w:t>意义：《天朝田亩制度》是一个以解决土地问题为中心的比较完整的社会改革方案，代表了 农民要求平均分配土地的强烈愿望，反映了农民反对封建土地所有制的普遍要求。与以往农 民起义提出的“均贫富，等贵贱”和“迎闯王，不纳粮”等相比，《天朝田亩制度》有更完 备的内容和更触及封建社会矛盾核心的深度， 应该说这个纲领比历代农民起义所提出的口号 更深刻一步。</w:t>
      </w:r>
      <w:r>
        <w:rPr>
          <w:rFonts w:hint="eastAsia" w:asciiTheme="minorEastAsia" w:hAnsiTheme="minorEastAsia" w:eastAsiaTheme="minorEastAsia" w:cstheme="minorEastAsia"/>
          <w:sz w:val="21"/>
          <w:szCs w:val="21"/>
          <w:lang w:val="en-US" w:eastAsia="zh-CN"/>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3、简述中国早期信仰马克思主义的类型及代表人物。</w:t>
      </w:r>
    </w:p>
    <w:p>
      <w:p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答：要点：五四以前的新文化运动的精神领袖，代表人物有李大钊、陈独秀。五四爱国运动的左翼骨干，代表人物有毛泽东、蔡和森、周恩来。一部分原中国同盟会会员、辛亥革命时期的活动家，代表人物有董必武、吴玉章、林伯渠。中国早期马克思主义者的队伍中李大钊、陈独秀属于先驱者和擎旗人，毛泽东等五四动动的左翼骨干则是其主体部分。</w:t>
      </w:r>
    </w:p>
    <w:p>
      <w:pPr>
        <w:rPr>
          <w:rFonts w:hint="eastAsia" w:asciiTheme="minorEastAsia" w:hAnsiTheme="minorEastAsia" w:eastAsiaTheme="minorEastAsia" w:cstheme="minorEastAsia"/>
          <w:color w:val="FF0000"/>
          <w:sz w:val="21"/>
          <w:szCs w:val="21"/>
          <w:lang w:val="en-US" w:eastAsia="zh-CN"/>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五、材料分析题（共16分）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1：自从1840年鸦片战争失败那时起，先进的中国人经过千辛万苦，向西方国家寻找真理，洪秀全、康有为、严复、孙中山，代表了在中国共产党出世以前向西方寻找真理的一派人物。那时，求进步的中国人，只要是西方的新道理，什么书也看，向日本、英国、美国、法国、德国派遣留学生之多，达到了惊人的程度。国内废科学，兴学校，好像雨后春笋，努力学习西方。我自己在青年时期，学的也是这些东西。这些是西方资产阶级民主主义的文化，即所谓新学，包括那时的社会学说和自然科学，和中国封建主义的文化即所谓的旧学是对立的，学了这些新学的人们，在很长的时期内产生了一种信心，认为这些很可以救中国，除了旧学派，新学派自己表示怀疑的很少。要救国，只有维新；要维新，只有学外国。那里的外国只有西方资本主义国家是进步的，它们成功地建设了资本主义的现代国家。日本人向西方学习有成效，中国人也想像日本人学。在那时的中国人看来，俄国是落后的，很少人想学俄国。这就是十九世纪四十年代至二十世纪初期中国人学习外国的情形。</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——毛泽东《论人民主主专政》（1949年6月30日）</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材料2：在救亡图存运动中，一些先进的中国人曾经把目光转向西方寻求救国救民的道路，在中国发动资产阶级民主革命。1911年中国民主革命的先行者孙中山先生领导的辛亥革命，终结了统治中国两千多年的君主专制制度。但是，辛亥革命后试图模仿西方民主制度模式建立的资产阶级共和国，包括议会制、多党制度，并没有实现中国人民要求独立、民主的迫切愿望，很快就在中外各种反动势力的冲击下归于失败。时人悲愤地感叹道“无量头颅无量血，可怜购得假共和”。中国人民仍然处于被压迫，被奴役、被剥削的悲惨境地，中国的出路在哪里？中国人民在黑暗中思考着、摸索着、奋斗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——中国人民共和国国务院新闻办公室《中国的民主政治建设》（2005年10月19日）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请根据以上材料思考下列问题：</w:t>
      </w:r>
    </w:p>
    <w:p>
      <w:pPr>
        <w:numPr>
          <w:ilvl w:val="0"/>
          <w:numId w:val="0"/>
        </w:numPr>
        <w:rPr>
          <w:rFonts w:hint="eastAsia" w:asciiTheme="minorEastAsia" w:hAnsiTheme="minorEastAsia" w:eastAsiaTheme="minorEastAsia" w:cstheme="minorEastAsia"/>
          <w:sz w:val="21"/>
          <w:szCs w:val="21"/>
        </w:rPr>
      </w:pP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试比较康有为，孙中山“向西方寻找真理”的途径和选择有何不同？（4分）</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u w:val="none"/>
        </w:rPr>
        <w:t>答：康有为对西方资本主义文明有了初步的了解，并试图以中国传统文化的外壳来宣传西学，以日本为楷模，走改良的道路；孙中山对西方资本主义文明有较全面的认识，主张以美国的民主政治为楷模，建立资产阶级民主共和国</w:t>
      </w:r>
      <w:r>
        <w:rPr>
          <w:rFonts w:hint="eastAsia" w:asciiTheme="minorEastAsia" w:hAnsiTheme="minorEastAsia" w:eastAsiaTheme="minorEastAsia" w:cstheme="minorEastAsia"/>
          <w:color w:val="FF0000"/>
          <w:sz w:val="21"/>
          <w:szCs w:val="21"/>
          <w:u w:val="none"/>
          <w:lang w:eastAsia="zh-CN"/>
        </w:rPr>
        <w:t>。</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“日本人向西方学习有成效，中国人也想像日本人学”反映的是哪一派政治人物的主张？他们的主张是怎样的？（6分）</w:t>
      </w:r>
    </w:p>
    <w:p>
      <w:pPr>
        <w:numPr>
          <w:ilvl w:val="0"/>
          <w:numId w:val="0"/>
        </w:numPr>
        <w:rPr>
          <w:rFonts w:hint="eastAsia" w:asciiTheme="minorEastAsia" w:hAnsiTheme="minorEastAsia" w:eastAsiaTheme="minorEastAsia" w:cstheme="minorEastAsia"/>
          <w:color w:val="FF0000"/>
          <w:sz w:val="21"/>
          <w:szCs w:val="21"/>
          <w:u w:val="none"/>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u w:val="none"/>
        </w:rPr>
        <w:t>反映的是以康有为为代表的维新派的政治主张。他们曾经以日本明治维新为楷模，在光绪帝的支持下，在中国发动了一场百日维新。由于封建守旧势力的阻挠和破坏以及资产阶级改良派自身力量的薄弱、策略的失误等原因致使维新变法运动以失败告终</w:t>
      </w:r>
      <w:r>
        <w:rPr>
          <w:rFonts w:hint="eastAsia" w:asciiTheme="minorEastAsia" w:hAnsiTheme="minorEastAsia" w:eastAsiaTheme="minorEastAsia" w:cstheme="minorEastAsia"/>
          <w:color w:val="FF0000"/>
          <w:sz w:val="21"/>
          <w:szCs w:val="21"/>
          <w:u w:val="none"/>
          <w:lang w:eastAsia="zh-CN"/>
        </w:rPr>
        <w:t>。</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为什么说辛亥革命没有实现中国人民要求独立、民主的迫切愿望？（6分）</w:t>
      </w:r>
    </w:p>
    <w:p>
      <w:pPr>
        <w:numPr>
          <w:ilvl w:val="0"/>
          <w:numId w:val="0"/>
        </w:numPr>
        <w:rPr>
          <w:rFonts w:hint="eastAsia" w:asciiTheme="minorEastAsia" w:hAnsiTheme="minorEastAsia" w:eastAsiaTheme="minorEastAsia" w:cstheme="minorEastAsia"/>
          <w:color w:val="FF0000"/>
          <w:sz w:val="21"/>
          <w:szCs w:val="21"/>
          <w:u w:val="none"/>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FF0000"/>
          <w:sz w:val="21"/>
          <w:szCs w:val="21"/>
          <w:u w:val="none"/>
        </w:rPr>
        <w:t>答：辛亥革命的胜利果实被袁世凯篡取，中国开始进入北洋军阀的黑暗腐朽统治时期，北洋军阀对内图谋武力统一导致军阀混战不休、对外投靠帝国主义。辛亥革命没有完成反帝反封建的革命任务，中国的社会性质没有改变，仍然处于半殖民地半封建社会。因此，辛亥革命没有实现中国人民要求独立民主的</w:t>
      </w:r>
      <w:r>
        <w:rPr>
          <w:rFonts w:hint="eastAsia" w:asciiTheme="minorEastAsia" w:hAnsiTheme="minorEastAsia" w:eastAsiaTheme="minorEastAsia" w:cstheme="minorEastAsia"/>
          <w:color w:val="FF0000"/>
          <w:sz w:val="21"/>
          <w:szCs w:val="21"/>
          <w:u w:val="none"/>
          <w:lang w:val="en-US" w:eastAsia="zh-CN"/>
        </w:rPr>
        <w:t>愿望</w:t>
      </w:r>
    </w:p>
    <w:p>
      <w:pPr>
        <w:numPr>
          <w:ilvl w:val="0"/>
          <w:numId w:val="0"/>
        </w:numPr>
        <w:rPr>
          <w:rFonts w:hint="eastAsia" w:asciiTheme="minorEastAsia" w:hAnsiTheme="minorEastAsia" w:eastAsiaTheme="minorEastAsia" w:cstheme="minorEastAsia"/>
          <w:color w:val="000000"/>
          <w:sz w:val="21"/>
          <w:szCs w:val="21"/>
          <w:u w:val="none"/>
          <w:lang w:val="en-US" w:eastAsia="zh-CN"/>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六、论述题（共20分）</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举例说明日本侵华所犯下的严重罪行有哪些？中国今后如何防止再次遭受日本军国主义的侵害？</w:t>
      </w:r>
    </w:p>
    <w:p>
      <w:pPr>
        <w:pStyle w:val="3"/>
        <w:keepNext w:val="0"/>
        <w:keepLines w:val="0"/>
        <w:widowControl/>
        <w:suppressLineNumbers w:val="0"/>
        <w:spacing w:line="240"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lang w:val="en-US" w:eastAsia="zh-CN"/>
        </w:rPr>
        <w:t>答：</w:t>
      </w:r>
      <w:r>
        <w:rPr>
          <w:rFonts w:hint="eastAsia" w:asciiTheme="minorEastAsia" w:hAnsiTheme="minorEastAsia" w:eastAsiaTheme="minorEastAsia" w:cstheme="minorEastAsia"/>
          <w:color w:val="FF0000"/>
          <w:sz w:val="21"/>
          <w:szCs w:val="21"/>
        </w:rPr>
        <w:t>侵华日军在中国实行残暴的</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"https://www.baidu.com/s?wd=%E6%AE%96%E6%B0%91%E7%BB%9F%E6%B2%BB&amp;tn=44039180_cpr&amp;fenlei=mv6quAkxTZn0IZRqIHckPjm4nH00T1Y3PjIBuyRvuWubPHwhnhc30ZwV5Hcvrjm3rH6sPfKWUMw85HfYnjn4nH6sgvPsT6KdThsqpZwYTjCEQLGCpyw9Uz4Bmy-bIi4WUvYETgN-TLwGUv3EP1fdPjnsPHcsnHRYPH04PWbz"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殖民统治</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 xml:space="preserve">。犯下了滔天的罪行，给中华民族造成极为慎重的灾难。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第一，制造惨绝人寰的大屠杀；</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第二，疯狂掠夺中国的资源和财富；</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第三，强制推行</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"https://www.baidu.com/s?wd=%E5%A5%B4%E5%8C%96%E6%95%99%E8%82%B2&amp;tn=44039180_cpr&amp;fenlei=mv6quAkxTZn0IZRqIHckPjm4nH00T1Y3PjIBuyRvuWubPHwhnhc30ZwV5Hcvrjm3rH6sPfKWUMw85HfYnjn4nH6sgvPsT6KdThsqpZwYTjCEQLGCpyw9Uz4Bmy-bIi4WUvYETgN-TLwGUv3EP1fdPjnsPHcsnHRYPH04PWbz"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奴化教育</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如何防止中国再次遭受</w:t>
      </w:r>
      <w:r>
        <w:rPr>
          <w:rFonts w:hint="eastAsia" w:asciiTheme="minorEastAsia" w:hAnsiTheme="minorEastAsia" w:eastAsiaTheme="minorEastAsia" w:cstheme="minorEastAsia"/>
          <w:color w:val="FF0000"/>
          <w:sz w:val="21"/>
          <w:szCs w:val="21"/>
        </w:rPr>
        <w:fldChar w:fldCharType="begin"/>
      </w:r>
      <w:r>
        <w:rPr>
          <w:rFonts w:hint="eastAsia" w:asciiTheme="minorEastAsia" w:hAnsiTheme="minorEastAsia" w:eastAsiaTheme="minorEastAsia" w:cstheme="minorEastAsia"/>
          <w:color w:val="FF0000"/>
          <w:sz w:val="21"/>
          <w:szCs w:val="21"/>
        </w:rPr>
        <w:instrText xml:space="preserve"> HYPERLINK "https://www.baidu.com/s?wd=%E6%97%A5%E6%9C%AC%E5%86%9B%E5%9B%BD%E4%B8%BB%E4%B9%89&amp;tn=44039180_cpr&amp;fenlei=mv6quAkxTZn0IZRqIHckPjm4nH00T1Y3PjIBuyRvuWubPHwhnhc30ZwV5Hcvrjm3rH6sPfKWUMw85HfYnjn4nH6sgvPsT6KdThsqpZwYTjCEQLGCpyw9Uz4Bmy-bIi4WUvYETgN-TLwGUv3EP1fdPjnsPHcsnHRYPH04PWbz" \t "https://zhidao.baidu.com/question/_blank" </w:instrText>
      </w:r>
      <w:r>
        <w:rPr>
          <w:rFonts w:hint="eastAsia" w:asciiTheme="minorEastAsia" w:hAnsiTheme="minorEastAsia" w:eastAsiaTheme="minorEastAsia" w:cstheme="minorEastAsia"/>
          <w:color w:val="FF0000"/>
          <w:sz w:val="21"/>
          <w:szCs w:val="21"/>
        </w:rPr>
        <w:fldChar w:fldCharType="separate"/>
      </w:r>
      <w:r>
        <w:rPr>
          <w:rStyle w:val="11"/>
          <w:rFonts w:hint="eastAsia" w:asciiTheme="minorEastAsia" w:hAnsiTheme="minorEastAsia" w:eastAsiaTheme="minorEastAsia" w:cstheme="minorEastAsia"/>
          <w:color w:val="FF0000"/>
          <w:sz w:val="21"/>
          <w:szCs w:val="21"/>
        </w:rPr>
        <w:t>日本军国主义</w:t>
      </w:r>
      <w:r>
        <w:rPr>
          <w:rFonts w:hint="eastAsia" w:asciiTheme="minorEastAsia" w:hAnsiTheme="minorEastAsia" w:eastAsiaTheme="minorEastAsia" w:cstheme="minorEastAsia"/>
          <w:color w:val="FF0000"/>
          <w:sz w:val="21"/>
          <w:szCs w:val="21"/>
        </w:rPr>
        <w:fldChar w:fldCharType="end"/>
      </w:r>
      <w:r>
        <w:rPr>
          <w:rFonts w:hint="eastAsia" w:asciiTheme="minorEastAsia" w:hAnsiTheme="minorEastAsia" w:eastAsiaTheme="minorEastAsia" w:cstheme="minorEastAsia"/>
          <w:color w:val="FF0000"/>
          <w:sz w:val="21"/>
          <w:szCs w:val="21"/>
        </w:rPr>
        <w:t xml:space="preserve">的侵害？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第一，以史为鉴，面向末来，是处理中日两国关系的基本准则。要百倍珍惜和维护中日两国人民历尽艰辛共同努力建立起来的睦邻友好关系。</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第二，发展经济，提高综合国力。</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第三，我们要居安思危，保持高度警惕。记住历史的教训，警惕军国主义的残余死灰复燃，决不能让历史重演。</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六、论述题（共20分）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D卷</w:t>
      </w:r>
      <w:r>
        <w:rPr>
          <w:rFonts w:hint="eastAsia" w:asciiTheme="minorEastAsia" w:hAnsiTheme="minorEastAsia" w:eastAsiaTheme="minorEastAsia" w:cstheme="minorEastAsia"/>
          <w:sz w:val="21"/>
          <w:szCs w:val="21"/>
          <w:lang w:eastAsia="zh-CN"/>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试述抗战期间，我党是如何加强抗日民主根据地建设的？抗日民主根据地的建设有何意义？</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附加考点：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1、为什么说“中国产生了共产党这是开天辟地的大事变”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答：（1）中国共产党的成立，是中国社会发展和革命发展的客观要求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（2）中国共产党是中国工人运动和马克思列宁主义相结合的产物，中国工人阶级的成长、壮大，为建党提供了阶级基础。 十月革命后马列主义在中国的传播，为建党提供了思想条件。五四运动促进了马克思主义在中国的传播及其与中国工人运动的结合。（思想上和干部上的准备）</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（3）中国共产党成立的历史特点及其伟大意义 党的思想基础是好的。 党的阶级基础是好的。 但中共在成立时也有特殊的困难。 中共一经成立，中国革命就展现了崭新的面貌：第一，第一次提出了反帝反封建的民主革命纲领，为中国人民指示了明确的斗争目标；第二：开始采取革命的方法即群众路线的方法。 </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方正宋黑简体">
    <w:panose1 w:val="02000000000000000000"/>
    <w:charset w:val="86"/>
    <w:family w:val="auto"/>
    <w:pitch w:val="default"/>
    <w:sig w:usb0="A00002BF" w:usb1="184F6CFA" w:usb2="00000012" w:usb3="00000000" w:csb0="00040001" w:csb1="00000000"/>
  </w:font>
  <w:font w:name="文鼎行楷碑体_B">
    <w:panose1 w:val="04020800000000000000"/>
    <w:charset w:val="86"/>
    <w:family w:val="auto"/>
    <w:pitch w:val="default"/>
    <w:sig w:usb0="A00002BF" w:usb1="184F6CF8" w:usb2="00000012" w:usb3="00000000" w:csb0="0004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刘德华字体叶根友仿08">
    <w:panose1 w:val="02010601030101010101"/>
    <w:charset w:val="86"/>
    <w:family w:val="auto"/>
    <w:pitch w:val="default"/>
    <w:sig w:usb0="00000001" w:usb1="080E0000" w:usb2="00000000" w:usb3="00000000" w:csb0="00040000" w:csb1="00000000"/>
  </w:font>
  <w:font w:name="icon-font">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4">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zuoyeFont_navIco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 BLANCA">
    <w:panose1 w:val="02000000000000000000"/>
    <w:charset w:val="00"/>
    <w:family w:val="auto"/>
    <w:pitch w:val="default"/>
    <w:sig w:usb0="8000002F" w:usb1="0000000A" w:usb2="00000000" w:usb3="00000000" w:csb0="00000001" w:csb1="00000000"/>
  </w:font>
  <w:font w:name="Seijaku">
    <w:panose1 w:val="00020600040101010101"/>
    <w:charset w:val="86"/>
    <w:family w:val="auto"/>
    <w:pitch w:val="default"/>
    <w:sig w:usb0="A00002BF" w:usb1="18EF7CFA" w:usb2="00000016" w:usb3="00000000" w:csb0="0004009F" w:csb1="DFD70000"/>
  </w:font>
  <w:font w:name="方正隶变_GBK">
    <w:panose1 w:val="02000000000000000000"/>
    <w:charset w:val="86"/>
    <w:family w:val="auto"/>
    <w:pitch w:val="default"/>
    <w:sig w:usb0="800002BF" w:usb1="38CF7CFA" w:usb2="00000016" w:usb3="00000000" w:csb0="00040000" w:csb1="00000000"/>
  </w:font>
  <w:font w:name="锐字云字库水柱体1.0">
    <w:panose1 w:val="02010604000000000000"/>
    <w:charset w:val="86"/>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6E39"/>
    <w:multiLevelType w:val="singleLevel"/>
    <w:tmpl w:val="585A6E39"/>
    <w:lvl w:ilvl="0" w:tentative="0">
      <w:start w:val="1"/>
      <w:numFmt w:val="upperLetter"/>
      <w:suff w:val="nothing"/>
      <w:lvlText w:val="%1."/>
      <w:lvlJc w:val="left"/>
    </w:lvl>
  </w:abstractNum>
  <w:abstractNum w:abstractNumId="1">
    <w:nsid w:val="586B167F"/>
    <w:multiLevelType w:val="singleLevel"/>
    <w:tmpl w:val="586B167F"/>
    <w:lvl w:ilvl="0" w:tentative="0">
      <w:start w:val="2"/>
      <w:numFmt w:val="decimal"/>
      <w:suff w:val="nothing"/>
      <w:lvlText w:val="%1、"/>
      <w:lvlJc w:val="left"/>
    </w:lvl>
  </w:abstractNum>
  <w:abstractNum w:abstractNumId="2">
    <w:nsid w:val="586BD0C0"/>
    <w:multiLevelType w:val="singleLevel"/>
    <w:tmpl w:val="586BD0C0"/>
    <w:lvl w:ilvl="0" w:tentative="0">
      <w:start w:val="1"/>
      <w:numFmt w:val="decimal"/>
      <w:suff w:val="nothing"/>
      <w:lvlText w:val="%1、"/>
      <w:lvlJc w:val="left"/>
    </w:lvl>
  </w:abstractNum>
  <w:abstractNum w:abstractNumId="3">
    <w:nsid w:val="586BD3D8"/>
    <w:multiLevelType w:val="singleLevel"/>
    <w:tmpl w:val="586BD3D8"/>
    <w:lvl w:ilvl="0" w:tentative="0">
      <w:start w:val="1"/>
      <w:numFmt w:val="decimal"/>
      <w:suff w:val="nothing"/>
      <w:lvlText w:val="%1、"/>
      <w:lvlJc w:val="left"/>
    </w:lvl>
  </w:abstractNum>
  <w:abstractNum w:abstractNumId="4">
    <w:nsid w:val="586BD459"/>
    <w:multiLevelType w:val="singleLevel"/>
    <w:tmpl w:val="586BD459"/>
    <w:lvl w:ilvl="0" w:tentative="0">
      <w:start w:val="1"/>
      <w:numFmt w:val="decimal"/>
      <w:suff w:val="nothing"/>
      <w:lvlText w:val="%1、"/>
      <w:lvlJc w:val="left"/>
    </w:lvl>
  </w:abstractNum>
  <w:abstractNum w:abstractNumId="5">
    <w:nsid w:val="586CA8BE"/>
    <w:multiLevelType w:val="singleLevel"/>
    <w:tmpl w:val="586CA8BE"/>
    <w:lvl w:ilvl="0" w:tentative="0">
      <w:start w:val="3"/>
      <w:numFmt w:val="decimal"/>
      <w:suff w:val="nothing"/>
      <w:lvlText w:val="%1、"/>
      <w:lvlJc w:val="left"/>
    </w:lvl>
  </w:abstractNum>
  <w:abstractNum w:abstractNumId="6">
    <w:nsid w:val="586CA9A9"/>
    <w:multiLevelType w:val="singleLevel"/>
    <w:tmpl w:val="586CA9A9"/>
    <w:lvl w:ilvl="0" w:tentative="0">
      <w:start w:val="2"/>
      <w:numFmt w:val="decimal"/>
      <w:suff w:val="nothing"/>
      <w:lvlText w:val="%1、"/>
      <w:lvlJc w:val="left"/>
    </w:lvl>
  </w:abstractNum>
  <w:abstractNum w:abstractNumId="7">
    <w:nsid w:val="586CB1CD"/>
    <w:multiLevelType w:val="singleLevel"/>
    <w:tmpl w:val="586CB1CD"/>
    <w:lvl w:ilvl="0" w:tentative="0">
      <w:start w:val="2"/>
      <w:numFmt w:val="decimal"/>
      <w:suff w:val="nothing"/>
      <w:lvlText w:val="%1、"/>
      <w:lvlJc w:val="left"/>
    </w:lvl>
  </w:abstractNum>
  <w:abstractNum w:abstractNumId="8">
    <w:nsid w:val="586CB8FE"/>
    <w:multiLevelType w:val="singleLevel"/>
    <w:tmpl w:val="586CB8FE"/>
    <w:lvl w:ilvl="0" w:tentative="0">
      <w:start w:val="2"/>
      <w:numFmt w:val="decimal"/>
      <w:suff w:val="nothing"/>
      <w:lvlText w:val="%1、"/>
      <w:lvlJc w:val="left"/>
    </w:lvl>
  </w:abstractNum>
  <w:abstractNum w:abstractNumId="9">
    <w:nsid w:val="586CBCA2"/>
    <w:multiLevelType w:val="singleLevel"/>
    <w:tmpl w:val="586CBCA2"/>
    <w:lvl w:ilvl="0" w:tentative="0">
      <w:start w:val="2"/>
      <w:numFmt w:val="decimal"/>
      <w:suff w:val="nothing"/>
      <w:lvlText w:val="%1、"/>
      <w:lvlJc w:val="left"/>
    </w:lvl>
  </w:abstractNum>
  <w:abstractNum w:abstractNumId="10">
    <w:nsid w:val="586CD0FA"/>
    <w:multiLevelType w:val="singleLevel"/>
    <w:tmpl w:val="586CD0FA"/>
    <w:lvl w:ilvl="0" w:tentative="0">
      <w:start w:val="1"/>
      <w:numFmt w:val="upperLetter"/>
      <w:suff w:val="nothing"/>
      <w:lvlText w:val="%1."/>
      <w:lvlJc w:val="left"/>
    </w:lvl>
  </w:abstractNum>
  <w:abstractNum w:abstractNumId="11">
    <w:nsid w:val="586CD5F8"/>
    <w:multiLevelType w:val="singleLevel"/>
    <w:tmpl w:val="586CD5F8"/>
    <w:lvl w:ilvl="0" w:tentative="0">
      <w:start w:val="1"/>
      <w:numFmt w:val="decimal"/>
      <w:suff w:val="nothing"/>
      <w:lvlText w:val="%1）"/>
      <w:lvlJc w:val="left"/>
    </w:lvl>
  </w:abstractNum>
  <w:num w:numId="1">
    <w:abstractNumId w:val="0"/>
  </w:num>
  <w:num w:numId="2">
    <w:abstractNumId w:val="1"/>
  </w:num>
  <w:num w:numId="3">
    <w:abstractNumId w:val="11"/>
  </w:num>
  <w:num w:numId="4">
    <w:abstractNumId w:val="2"/>
  </w:num>
  <w:num w:numId="5">
    <w:abstractNumId w:val="10"/>
  </w:num>
  <w:num w:numId="6">
    <w:abstractNumId w:val="5"/>
  </w:num>
  <w:num w:numId="7">
    <w:abstractNumId w:val="8"/>
  </w:num>
  <w:num w:numId="8">
    <w:abstractNumId w:val="4"/>
  </w:num>
  <w:num w:numId="9">
    <w:abstractNumId w:val="6"/>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48"/>
    <w:rsid w:val="00043B48"/>
    <w:rsid w:val="007D64A8"/>
    <w:rsid w:val="05F60F50"/>
    <w:rsid w:val="20E84EC9"/>
    <w:rsid w:val="23F25CE6"/>
    <w:rsid w:val="2ADB6B37"/>
    <w:rsid w:val="4C6E25C6"/>
    <w:rsid w:val="4F2C6AAD"/>
    <w:rsid w:val="64F32AE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6"/>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14"/>
      <w:szCs w:val="14"/>
      <w:lang w:val="en-US" w:eastAsia="zh-CN" w:bidi="ar"/>
    </w:rPr>
  </w:style>
  <w:style w:type="character" w:default="1" w:styleId="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style>
  <w:style w:type="character" w:styleId="7">
    <w:name w:val="FollowedHyperlink"/>
    <w:basedOn w:val="5"/>
    <w:uiPriority w:val="0"/>
    <w:rPr>
      <w:rFonts w:hint="default" w:ascii="Verdana" w:hAnsi="Verdana" w:cs="Verdana"/>
      <w:color w:val="656D77"/>
      <w:sz w:val="12"/>
      <w:szCs w:val="12"/>
      <w:u w:val="none"/>
    </w:rPr>
  </w:style>
  <w:style w:type="character" w:styleId="8">
    <w:name w:val="Emphasis"/>
    <w:basedOn w:val="5"/>
    <w:qFormat/>
    <w:uiPriority w:val="0"/>
    <w:rPr>
      <w:i/>
      <w:sz w:val="12"/>
      <w:szCs w:val="12"/>
    </w:rPr>
  </w:style>
  <w:style w:type="character" w:styleId="9">
    <w:name w:val="HTML Definition"/>
    <w:basedOn w:val="5"/>
    <w:qFormat/>
    <w:uiPriority w:val="0"/>
  </w:style>
  <w:style w:type="character" w:styleId="10">
    <w:name w:val="HTML Variable"/>
    <w:basedOn w:val="5"/>
    <w:uiPriority w:val="0"/>
  </w:style>
  <w:style w:type="character" w:styleId="11">
    <w:name w:val="Hyperlink"/>
    <w:basedOn w:val="5"/>
    <w:uiPriority w:val="0"/>
    <w:rPr>
      <w:rFonts w:hint="eastAsia" w:ascii="Verdana" w:hAnsi="Verdana" w:cs="Verdana"/>
      <w:color w:val="656D77"/>
      <w:sz w:val="12"/>
      <w:szCs w:val="12"/>
      <w:u w:val="none"/>
    </w:rPr>
  </w:style>
  <w:style w:type="character" w:styleId="12">
    <w:name w:val="HTML Code"/>
    <w:basedOn w:val="5"/>
    <w:uiPriority w:val="0"/>
    <w:rPr>
      <w:rFonts w:ascii="Courier New" w:hAnsi="Courier New"/>
      <w:sz w:val="20"/>
    </w:rPr>
  </w:style>
  <w:style w:type="character" w:styleId="13">
    <w:name w:val="HTML Cite"/>
    <w:basedOn w:val="5"/>
    <w:uiPriority w:val="0"/>
  </w:style>
  <w:style w:type="character" w:styleId="14">
    <w:name w:val="HTML Keyboard"/>
    <w:basedOn w:val="5"/>
    <w:qFormat/>
    <w:uiPriority w:val="0"/>
    <w:rPr>
      <w:rFonts w:hint="eastAsia" w:ascii="微软雅黑" w:hAnsi="微软雅黑" w:eastAsia="微软雅黑" w:cs="微软雅黑"/>
      <w:sz w:val="20"/>
    </w:rPr>
  </w:style>
  <w:style w:type="character" w:styleId="15">
    <w:name w:val="HTML Sample"/>
    <w:basedOn w:val="5"/>
    <w:uiPriority w:val="0"/>
    <w:rPr>
      <w:rFonts w:hint="eastAsia" w:ascii="微软雅黑" w:hAnsi="微软雅黑" w:eastAsia="微软雅黑" w:cs="微软雅黑"/>
    </w:rPr>
  </w:style>
  <w:style w:type="character" w:customStyle="1" w:styleId="17">
    <w:name w:val="col-icon1"/>
    <w:basedOn w:val="5"/>
    <w:uiPriority w:val="0"/>
    <w:rPr>
      <w:shd w:val="clear" w:fill="FFFFFF"/>
    </w:rPr>
  </w:style>
  <w:style w:type="character" w:customStyle="1" w:styleId="18">
    <w:name w:val="boxhead"/>
    <w:basedOn w:val="5"/>
    <w:qFormat/>
    <w:uiPriority w:val="0"/>
    <w:rPr>
      <w:color w:val="0098C5"/>
      <w:spacing w:val="10"/>
      <w:sz w:val="12"/>
      <w:szCs w:val="12"/>
    </w:rPr>
  </w:style>
  <w:style w:type="character" w:customStyle="1" w:styleId="19">
    <w:name w:val="boxhead1"/>
    <w:basedOn w:val="5"/>
    <w:qFormat/>
    <w:uiPriority w:val="0"/>
    <w:rPr>
      <w:color w:val="0098C5"/>
      <w:spacing w:val="10"/>
      <w:sz w:val="12"/>
      <w:szCs w:val="12"/>
    </w:rPr>
  </w:style>
  <w:style w:type="character" w:customStyle="1" w:styleId="20">
    <w:name w:val="boxhead2"/>
    <w:basedOn w:val="5"/>
    <w:qFormat/>
    <w:uiPriority w:val="0"/>
    <w:rPr>
      <w:color w:val="1FABD3"/>
      <w:spacing w:val="10"/>
      <w:sz w:val="12"/>
      <w:szCs w:val="12"/>
    </w:rPr>
  </w:style>
  <w:style w:type="character" w:customStyle="1" w:styleId="21">
    <w:name w:val="boxhead3"/>
    <w:basedOn w:val="5"/>
    <w:qFormat/>
    <w:uiPriority w:val="0"/>
    <w:rPr>
      <w:color w:val="0098C5"/>
      <w:spacing w:val="10"/>
      <w:sz w:val="12"/>
      <w:szCs w:val="12"/>
    </w:rPr>
  </w:style>
  <w:style w:type="character" w:customStyle="1" w:styleId="22">
    <w:name w:val="boxhead4"/>
    <w:basedOn w:val="5"/>
    <w:qFormat/>
    <w:uiPriority w:val="0"/>
    <w:rPr>
      <w:color w:val="1FABD3"/>
      <w:spacing w:val="10"/>
      <w:sz w:val="12"/>
      <w:szCs w:val="12"/>
    </w:rPr>
  </w:style>
  <w:style w:type="character" w:customStyle="1" w:styleId="23">
    <w:name w:val="boxhead5"/>
    <w:basedOn w:val="5"/>
    <w:qFormat/>
    <w:uiPriority w:val="0"/>
    <w:rPr>
      <w:color w:val="1FABD3"/>
      <w:spacing w:val="10"/>
    </w:rPr>
  </w:style>
  <w:style w:type="character" w:customStyle="1" w:styleId="24">
    <w:name w:val="boxhead6"/>
    <w:basedOn w:val="5"/>
    <w:uiPriority w:val="0"/>
    <w:rPr>
      <w:color w:val="FFFFFF"/>
      <w:spacing w:val="10"/>
    </w:rPr>
  </w:style>
  <w:style w:type="character" w:customStyle="1" w:styleId="25">
    <w:name w:val="boxhead7"/>
    <w:basedOn w:val="5"/>
    <w:qFormat/>
    <w:uiPriority w:val="0"/>
    <w:rPr>
      <w:color w:val="1FABD3"/>
      <w:spacing w:val="10"/>
    </w:rPr>
  </w:style>
  <w:style w:type="character" w:customStyle="1" w:styleId="26">
    <w:name w:val="boxhead8"/>
    <w:basedOn w:val="5"/>
    <w:qFormat/>
    <w:uiPriority w:val="0"/>
    <w:rPr>
      <w:color w:val="0098C5"/>
      <w:spacing w:val="10"/>
      <w:sz w:val="12"/>
      <w:szCs w:val="12"/>
    </w:rPr>
  </w:style>
  <w:style w:type="character" w:customStyle="1" w:styleId="27">
    <w:name w:val="boxhead9"/>
    <w:basedOn w:val="5"/>
    <w:uiPriority w:val="0"/>
    <w:rPr>
      <w:color w:val="1FABD3"/>
      <w:spacing w:val="10"/>
      <w:sz w:val="12"/>
      <w:szCs w:val="12"/>
    </w:rPr>
  </w:style>
  <w:style w:type="character" w:customStyle="1" w:styleId="28">
    <w:name w:val="boxhead10"/>
    <w:basedOn w:val="5"/>
    <w:qFormat/>
    <w:uiPriority w:val="0"/>
    <w:rPr>
      <w:color w:val="0098C5"/>
      <w:spacing w:val="10"/>
      <w:sz w:val="12"/>
      <w:szCs w:val="12"/>
    </w:rPr>
  </w:style>
  <w:style w:type="character" w:customStyle="1" w:styleId="29">
    <w:name w:val="boxhead11"/>
    <w:basedOn w:val="5"/>
    <w:qFormat/>
    <w:uiPriority w:val="0"/>
    <w:rPr>
      <w:color w:val="0098C5"/>
      <w:spacing w:val="10"/>
      <w:sz w:val="12"/>
      <w:szCs w:val="12"/>
    </w:rPr>
  </w:style>
  <w:style w:type="character" w:customStyle="1" w:styleId="30">
    <w:name w:val="boxhead12"/>
    <w:basedOn w:val="5"/>
    <w:qFormat/>
    <w:uiPriority w:val="0"/>
    <w:rPr>
      <w:color w:val="E56C00"/>
      <w:spacing w:val="10"/>
      <w:sz w:val="12"/>
      <w:szCs w:val="12"/>
    </w:rPr>
  </w:style>
  <w:style w:type="character" w:customStyle="1" w:styleId="31">
    <w:name w:val="boxhead13"/>
    <w:basedOn w:val="5"/>
    <w:qFormat/>
    <w:uiPriority w:val="0"/>
    <w:rPr>
      <w:color w:val="1FABD3"/>
      <w:spacing w:val="10"/>
      <w:sz w:val="12"/>
      <w:szCs w:val="12"/>
      <w:bdr w:val="single" w:color="D9E6EE" w:sz="4" w:space="0"/>
      <w:shd w:val="clear" w:fill="FFFFFF"/>
    </w:rPr>
  </w:style>
  <w:style w:type="character" w:customStyle="1" w:styleId="32">
    <w:name w:val="globaldate"/>
    <w:basedOn w:val="5"/>
    <w:qFormat/>
    <w:uiPriority w:val="0"/>
  </w:style>
  <w:style w:type="character" w:customStyle="1" w:styleId="33">
    <w:name w:val="col-icon5"/>
    <w:basedOn w:val="5"/>
    <w:qFormat/>
    <w:uiPriority w:val="0"/>
    <w:rPr>
      <w:shd w:val="clear" w:fill="FFFFFF"/>
    </w:rPr>
  </w:style>
  <w:style w:type="character" w:customStyle="1" w:styleId="34">
    <w:name w:val="col-icon9"/>
    <w:basedOn w:val="5"/>
    <w:qFormat/>
    <w:uiPriority w:val="0"/>
    <w:rPr>
      <w:shd w:val="clear" w:fill="FFFFFF"/>
    </w:rPr>
  </w:style>
  <w:style w:type="character" w:customStyle="1" w:styleId="35">
    <w:name w:val="col-icon10"/>
    <w:basedOn w:val="5"/>
    <w:qFormat/>
    <w:uiPriority w:val="0"/>
    <w:rPr>
      <w:shd w:val="clear" w:fill="FFFFFF"/>
    </w:rPr>
  </w:style>
  <w:style w:type="character" w:customStyle="1" w:styleId="36">
    <w:name w:val="bds_more"/>
    <w:basedOn w:val="5"/>
    <w:qFormat/>
    <w:uiPriority w:val="0"/>
  </w:style>
  <w:style w:type="character" w:customStyle="1" w:styleId="37">
    <w:name w:val="bds_more1"/>
    <w:basedOn w:val="5"/>
    <w:qFormat/>
    <w:uiPriority w:val="0"/>
  </w:style>
  <w:style w:type="character" w:customStyle="1" w:styleId="38">
    <w:name w:val="bds_more2"/>
    <w:basedOn w:val="5"/>
    <w:qFormat/>
    <w:uiPriority w:val="0"/>
    <w:rPr>
      <w:rFonts w:hint="eastAsia" w:ascii="宋体" w:hAnsi="宋体" w:eastAsia="宋体" w:cs="宋体"/>
    </w:rPr>
  </w:style>
  <w:style w:type="character" w:customStyle="1" w:styleId="39">
    <w:name w:val="bds_nopic"/>
    <w:basedOn w:val="5"/>
    <w:qFormat/>
    <w:uiPriority w:val="0"/>
  </w:style>
  <w:style w:type="character" w:customStyle="1" w:styleId="40">
    <w:name w:val="bds_nopic1"/>
    <w:basedOn w:val="5"/>
    <w:qFormat/>
    <w:uiPriority w:val="0"/>
  </w:style>
  <w:style w:type="character" w:customStyle="1" w:styleId="41">
    <w:name w:val="bds_nopic2"/>
    <w:basedOn w:val="5"/>
    <w:qFormat/>
    <w:uiPriority w:val="0"/>
  </w:style>
  <w:style w:type="character" w:customStyle="1" w:styleId="42">
    <w:name w:val="col-icon2"/>
    <w:basedOn w:val="5"/>
    <w:qFormat/>
    <w:uiPriority w:val="0"/>
    <w:rPr>
      <w:shd w:val="clear" w:fill="FFFFFF"/>
    </w:rPr>
  </w:style>
  <w:style w:type="character" w:customStyle="1" w:styleId="43">
    <w:name w:val="col-icon3"/>
    <w:basedOn w:val="5"/>
    <w:qFormat/>
    <w:uiPriority w:val="0"/>
    <w:rPr>
      <w:shd w:val="clear" w:fill="FFFFFF"/>
    </w:rPr>
  </w:style>
  <w:style w:type="character" w:customStyle="1" w:styleId="44">
    <w:name w:val="col-icon8"/>
    <w:basedOn w:val="5"/>
    <w:qFormat/>
    <w:uiPriority w:val="0"/>
    <w:rPr>
      <w:shd w:val="clear" w:fill="FFFFFF"/>
    </w:rPr>
  </w:style>
  <w:style w:type="character" w:customStyle="1" w:styleId="45">
    <w:name w:val="col-icon6"/>
    <w:basedOn w:val="5"/>
    <w:qFormat/>
    <w:uiPriority w:val="0"/>
    <w:rPr>
      <w:shd w:val="clear" w:fill="FFFFFF"/>
    </w:rPr>
  </w:style>
  <w:style w:type="character" w:customStyle="1" w:styleId="46">
    <w:name w:val="col-icon7"/>
    <w:basedOn w:val="5"/>
    <w:qFormat/>
    <w:uiPriority w:val="0"/>
    <w:rPr>
      <w:shd w:val="clear" w:fill="FFFFFF"/>
    </w:rPr>
  </w:style>
  <w:style w:type="character" w:customStyle="1" w:styleId="47">
    <w:name w:val="col-icon11"/>
    <w:basedOn w:val="5"/>
    <w:qFormat/>
    <w:uiPriority w:val="0"/>
    <w:rPr>
      <w:shd w:val="clear" w:fill="FFFFFF"/>
    </w:rPr>
  </w:style>
  <w:style w:type="character" w:customStyle="1" w:styleId="48">
    <w:name w:val="col-icon12"/>
    <w:basedOn w:val="5"/>
    <w:qFormat/>
    <w:uiPriority w:val="0"/>
    <w:rPr>
      <w:shd w:val="clear" w:fill="FFFFFF"/>
    </w:rPr>
  </w:style>
  <w:style w:type="character" w:customStyle="1" w:styleId="49">
    <w:name w:val="images"/>
    <w:basedOn w:val="5"/>
    <w:qFormat/>
    <w:uiPriority w:val="0"/>
  </w:style>
  <w:style w:type="character" w:customStyle="1" w:styleId="50">
    <w:name w:val="images1"/>
    <w:basedOn w:val="5"/>
    <w:qFormat/>
    <w:uiPriority w:val="0"/>
  </w:style>
  <w:style w:type="character" w:customStyle="1" w:styleId="51">
    <w:name w:val="ico-wx"/>
    <w:basedOn w:val="5"/>
    <w:qFormat/>
    <w:uiPriority w:val="0"/>
  </w:style>
  <w:style w:type="character" w:customStyle="1" w:styleId="52">
    <w:name w:val="ico-wx1"/>
    <w:basedOn w:val="5"/>
    <w:qFormat/>
    <w:uiPriority w:val="0"/>
  </w:style>
  <w:style w:type="character" w:customStyle="1" w:styleId="53">
    <w:name w:val="news"/>
    <w:basedOn w:val="5"/>
    <w:qFormat/>
    <w:uiPriority w:val="0"/>
    <w:rPr>
      <w:color w:val="FFFFFF"/>
      <w:sz w:val="12"/>
      <w:szCs w:val="12"/>
      <w:shd w:val="clear" w:fill="EF4700"/>
    </w:rPr>
  </w:style>
  <w:style w:type="character" w:customStyle="1" w:styleId="54">
    <w:name w:val="line"/>
    <w:basedOn w:val="5"/>
    <w:qFormat/>
    <w:uiPriority w:val="0"/>
    <w:rPr>
      <w:shd w:val="clear" w:fill="DBDBDB"/>
    </w:rPr>
  </w:style>
  <w:style w:type="character" w:customStyle="1" w:styleId="55">
    <w:name w:val="tk"/>
    <w:basedOn w:val="5"/>
    <w:qFormat/>
    <w:uiPriority w:val="0"/>
  </w:style>
  <w:style w:type="character" w:customStyle="1" w:styleId="56">
    <w:name w:val="bgcz"/>
    <w:basedOn w:val="5"/>
    <w:qFormat/>
    <w:uiPriority w:val="0"/>
    <w:rPr>
      <w:color w:val="FFFFFF"/>
      <w:shd w:val="clear" w:fill="037896"/>
    </w:rPr>
  </w:style>
  <w:style w:type="character" w:customStyle="1" w:styleId="57">
    <w:name w:val="globaldate4"/>
    <w:basedOn w:val="5"/>
    <w:qFormat/>
    <w:uiPriority w:val="0"/>
  </w:style>
  <w:style w:type="character" w:customStyle="1" w:styleId="58">
    <w:name w:val="bds_more3"/>
    <w:basedOn w:val="5"/>
    <w:qFormat/>
    <w:uiPriority w:val="0"/>
    <w:rPr>
      <w:rFonts w:hint="eastAsia" w:ascii="宋体" w:hAnsi="宋体" w:eastAsia="宋体" w:cs="宋体"/>
    </w:rPr>
  </w:style>
  <w:style w:type="character" w:customStyle="1" w:styleId="59">
    <w:name w:val="bds_more4"/>
    <w:basedOn w:val="5"/>
    <w:qFormat/>
    <w:uiPriority w:val="0"/>
  </w:style>
  <w:style w:type="character" w:customStyle="1" w:styleId="60">
    <w:name w:val="release-day"/>
    <w:basedOn w:val="5"/>
    <w:qFormat/>
    <w:uiPriority w:val="0"/>
    <w:rPr>
      <w:bdr w:val="single" w:color="BDEBB0" w:sz="4" w:space="0"/>
      <w:shd w:val="clear" w:fill="F5FFF1"/>
    </w:rPr>
  </w:style>
  <w:style w:type="character" w:customStyle="1" w:styleId="61">
    <w:name w:val="legend"/>
    <w:basedOn w:val="5"/>
    <w:qFormat/>
    <w:uiPriority w:val="0"/>
    <w:rPr>
      <w:rFonts w:ascii="Arial" w:hAnsi="Arial" w:cs="Arial"/>
      <w:b/>
      <w:color w:val="73B304"/>
      <w:sz w:val="14"/>
      <w:szCs w:val="14"/>
      <w:shd w:val="clear" w:fill="FFFFFF"/>
    </w:rPr>
  </w:style>
  <w:style w:type="character" w:customStyle="1" w:styleId="62">
    <w:name w:val="num10"/>
    <w:basedOn w:val="5"/>
    <w:qFormat/>
    <w:uiPriority w:val="0"/>
    <w:rPr>
      <w:b/>
      <w:color w:val="FF7800"/>
    </w:rPr>
  </w:style>
  <w:style w:type="character" w:customStyle="1" w:styleId="63">
    <w:name w:val="ps"/>
    <w:basedOn w:val="5"/>
    <w:qFormat/>
    <w:uiPriority w:val="0"/>
  </w:style>
  <w:style w:type="character" w:customStyle="1" w:styleId="64">
    <w:name w:val="special-symbol"/>
    <w:basedOn w:val="5"/>
    <w:qFormat/>
    <w:uiPriority w:val="0"/>
    <w:rPr>
      <w:rFonts w:hint="eastAsia" w:ascii="Arial" w:hAnsi="Arial" w:cs="Arial"/>
    </w:rPr>
  </w:style>
  <w:style w:type="character" w:customStyle="1" w:styleId="65">
    <w:name w:val="di"/>
    <w:basedOn w:val="5"/>
    <w:qFormat/>
    <w:uiPriority w:val="0"/>
  </w:style>
  <w:style w:type="character" w:customStyle="1" w:styleId="66">
    <w:name w:val="pa"/>
    <w:basedOn w:val="5"/>
    <w:qFormat/>
    <w:uiPriority w:val="0"/>
  </w:style>
  <w:style w:type="character" w:customStyle="1" w:styleId="67">
    <w:name w:val="pr"/>
    <w:basedOn w:val="5"/>
    <w:qFormat/>
    <w:uiPriority w:val="0"/>
  </w:style>
  <w:style w:type="character" w:customStyle="1" w:styleId="68">
    <w:name w:val="oh"/>
    <w:basedOn w:val="5"/>
    <w:qFormat/>
    <w:uiPriority w:val="0"/>
  </w:style>
  <w:style w:type="character" w:customStyle="1" w:styleId="69">
    <w:name w:val="num"/>
    <w:basedOn w:val="5"/>
    <w:qFormat/>
    <w:uiPriority w:val="0"/>
    <w:rPr>
      <w:b/>
      <w:color w:val="FF7800"/>
    </w:rPr>
  </w:style>
  <w:style w:type="character" w:customStyle="1" w:styleId="70">
    <w:name w:val="num5"/>
    <w:basedOn w:val="5"/>
    <w:qFormat/>
    <w:uiPriority w:val="0"/>
    <w:rPr>
      <w:b/>
      <w:color w:val="FF7800"/>
    </w:rPr>
  </w:style>
  <w:style w:type="paragraph" w:customStyle="1" w:styleId="71">
    <w:name w:val="_Style 2"/>
    <w:basedOn w:val="1"/>
    <w:next w:val="1"/>
    <w:qFormat/>
    <w:uiPriority w:val="0"/>
    <w:pPr>
      <w:pBdr>
        <w:bottom w:val="single" w:color="auto" w:sz="6" w:space="1"/>
      </w:pBdr>
      <w:jc w:val="center"/>
    </w:pPr>
    <w:rPr>
      <w:rFonts w:ascii="Arial" w:eastAsia="宋体"/>
      <w:vanish/>
      <w:sz w:val="16"/>
    </w:rPr>
  </w:style>
  <w:style w:type="paragraph" w:customStyle="1" w:styleId="72">
    <w:name w:val="_Style 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1744</Words>
  <Characters>9946</Characters>
  <Lines>82</Lines>
  <Paragraphs>23</Paragraphs>
  <ScaleCrop>false</ScaleCrop>
  <LinksUpToDate>false</LinksUpToDate>
  <CharactersWithSpaces>11667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2016-12-16T04:15:00Z</dcterms:created>
  <dc:creator>lenovo</dc:creator>
  <cp:lastModifiedBy>asus</cp:lastModifiedBy>
  <dcterms:modified xsi:type="dcterms:W3CDTF">2017-01-04T13:59:48Z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